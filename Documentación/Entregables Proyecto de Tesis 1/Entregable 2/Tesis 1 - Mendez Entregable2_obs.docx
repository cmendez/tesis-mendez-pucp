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eastAsia="es-PE"/>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657EDA">
      <w:pPr>
        <w:jc w:val="center"/>
        <w:rPr>
          <w:b/>
          <w:sz w:val="26"/>
          <w:szCs w:val="26"/>
        </w:rPr>
      </w:pPr>
      <w:r>
        <w:rPr>
          <w:b/>
          <w:sz w:val="26"/>
          <w:szCs w:val="26"/>
        </w:rPr>
        <w:t>ENTREGABLE N°2: PROBLEMÁTICA, MARCO CONCEPTUAL Y ESTADO DEL ARTE DEL PROBLEMA</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657EDA" w:rsidRDefault="00980F8E" w:rsidP="00657EDA">
      <w:pPr>
        <w:jc w:val="center"/>
        <w:rPr>
          <w:b/>
        </w:rPr>
      </w:pPr>
      <w:r w:rsidRPr="00980F8E">
        <w:rPr>
          <w:b/>
        </w:rPr>
        <w:t xml:space="preserve">Christian Miguel Méndez </w:t>
      </w:r>
      <w:proofErr w:type="spellStart"/>
      <w:r w:rsidRPr="00980F8E">
        <w:rPr>
          <w:b/>
        </w:rPr>
        <w:t>Anchante</w:t>
      </w:r>
      <w:proofErr w:type="spellEnd"/>
      <w:r>
        <w:rPr>
          <w:b/>
        </w:rPr>
        <w:br/>
      </w:r>
      <w:r w:rsidRPr="00980F8E">
        <w:rPr>
          <w:b/>
        </w:rPr>
        <w:t>20077079</w:t>
      </w:r>
    </w:p>
    <w:p w:rsidR="00657EDA" w:rsidRDefault="00657EDA" w:rsidP="00657EDA">
      <w:pPr>
        <w:jc w:val="center"/>
        <w:rPr>
          <w:b/>
        </w:rPr>
      </w:pPr>
    </w:p>
    <w:p w:rsidR="00EA654E" w:rsidRDefault="00EA654E" w:rsidP="00657EDA">
      <w:pPr>
        <w:jc w:val="center"/>
        <w:rPr>
          <w:b/>
        </w:rPr>
      </w:pPr>
    </w:p>
    <w:p w:rsidR="00657EDA" w:rsidRDefault="00657EDA" w:rsidP="00657EDA">
      <w:pPr>
        <w:jc w:val="center"/>
        <w:rPr>
          <w:sz w:val="32"/>
          <w:szCs w:val="32"/>
        </w:rPr>
      </w:pPr>
      <w:r w:rsidRPr="00142A9E">
        <w:rPr>
          <w:b/>
        </w:rPr>
        <w:t xml:space="preserve">ASESOR: </w:t>
      </w:r>
      <w:r w:rsidR="00980F8E" w:rsidRPr="00980F8E">
        <w:rPr>
          <w:b/>
        </w:rPr>
        <w:t>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657EDA" w:rsidRDefault="00657EDA" w:rsidP="00657EDA">
      <w:pPr>
        <w:jc w:val="center"/>
      </w:pPr>
      <w:r>
        <w:t>PROYECTO DE TESIS 1, HORARIO 98</w:t>
      </w:r>
      <w:r w:rsidR="00980F8E">
        <w:t>1</w:t>
      </w:r>
    </w:p>
    <w:p w:rsidR="00657EDA" w:rsidRDefault="00657EDA" w:rsidP="00657EDA">
      <w:pPr>
        <w:jc w:val="center"/>
      </w:pPr>
    </w:p>
    <w:p w:rsidR="00E45450" w:rsidRPr="00980F8E" w:rsidRDefault="00980F8E" w:rsidP="00980F8E">
      <w:pPr>
        <w:ind w:left="2832" w:firstLine="3"/>
        <w:rPr>
          <w:rFonts w:ascii="Arial" w:hAnsi="Arial" w:cs="Arial"/>
          <w:i/>
          <w:lang w:val="es-ES"/>
        </w:rPr>
      </w:pPr>
      <w:r w:rsidRPr="00980F8E">
        <w:rPr>
          <w:rFonts w:ascii="Arial" w:hAnsi="Arial" w:cs="Arial"/>
          <w:i/>
        </w:rPr>
        <w:t xml:space="preserve"> </w:t>
      </w:r>
      <w:r>
        <w:rPr>
          <w:rFonts w:ascii="Arial" w:hAnsi="Arial" w:cs="Arial"/>
          <w:i/>
        </w:rPr>
        <w:t>Lima, 22 de Abril del 2013</w:t>
      </w:r>
    </w:p>
    <w:p w:rsidR="00E45450" w:rsidRDefault="00E45450" w:rsidP="00B37E47">
      <w:pPr>
        <w:pStyle w:val="TDC1"/>
      </w:pPr>
    </w:p>
    <w:p w:rsidR="00E45450" w:rsidRDefault="00E45450" w:rsidP="00B37E47">
      <w:pPr>
        <w:pStyle w:val="TDC1"/>
      </w:pPr>
    </w:p>
    <w:p w:rsidR="00980F8E" w:rsidRPr="00980F8E" w:rsidRDefault="00980F8E" w:rsidP="00980F8E"/>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EA654E"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EA654E" w:rsidRDefault="00EA654E" w:rsidP="00980F8E">
            <w:pPr>
              <w:jc w:val="center"/>
            </w:pPr>
            <w:r>
              <w:t>Descripción de la revisión</w:t>
            </w:r>
          </w:p>
        </w:tc>
        <w:tc>
          <w:tcPr>
            <w:tcW w:w="4322" w:type="dxa"/>
          </w:tcPr>
          <w:p w:rsidR="00EA654E" w:rsidRDefault="00EA654E" w:rsidP="00980F8E">
            <w:pPr>
              <w:jc w:val="center"/>
            </w:pPr>
            <w:r>
              <w:t>Fecha de la revisión por parte del asesor</w:t>
            </w:r>
          </w:p>
        </w:tc>
      </w:tr>
      <w:tr w:rsidR="00EA654E" w:rsidTr="00EA654E">
        <w:tc>
          <w:tcPr>
            <w:tcW w:w="4322" w:type="dxa"/>
          </w:tcPr>
          <w:p w:rsidR="00EA654E" w:rsidRDefault="000D30E1" w:rsidP="00EA654E">
            <w:ins w:id="0" w:author="César" w:date="2013-04-10T21:07:00Z">
              <w:r>
                <w:t>Versión inicial</w:t>
              </w:r>
            </w:ins>
          </w:p>
        </w:tc>
        <w:tc>
          <w:tcPr>
            <w:tcW w:w="4322" w:type="dxa"/>
          </w:tcPr>
          <w:p w:rsidR="00EA654E" w:rsidRDefault="000D30E1" w:rsidP="00EA654E">
            <w:ins w:id="1" w:author="César" w:date="2013-04-10T21:07:00Z">
              <w:r>
                <w:t>¿?</w:t>
              </w:r>
            </w:ins>
          </w:p>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980F8E">
          <w:pPr>
            <w:pStyle w:val="TtulodeTDC"/>
            <w:jc w:val="center"/>
          </w:pPr>
          <w:r>
            <w:t>Tabla de contenido</w:t>
          </w:r>
        </w:p>
        <w:p w:rsidR="008E3359" w:rsidRDefault="002C5005">
          <w:pPr>
            <w:pStyle w:val="TDC1"/>
            <w:rPr>
              <w:rFonts w:asciiTheme="minorHAnsi" w:eastAsiaTheme="minorEastAsia" w:hAnsiTheme="minorHAnsi" w:cstheme="minorBidi"/>
              <w:b w:val="0"/>
              <w:bCs w:val="0"/>
              <w:caps w:val="0"/>
              <w:noProof/>
              <w:sz w:val="22"/>
              <w:u w:val="none"/>
              <w:lang w:val="es-ES"/>
            </w:rPr>
          </w:pPr>
          <w:r>
            <w:fldChar w:fldCharType="begin"/>
          </w:r>
          <w:r w:rsidR="00AA0DDA">
            <w:instrText xml:space="preserve"> TOC \o "1-3" \h \z \u </w:instrText>
          </w:r>
          <w:r>
            <w:fldChar w:fldCharType="separate"/>
          </w:r>
          <w:hyperlink w:anchor="_Toc353206839" w:history="1">
            <w:r w:rsidR="008E3359" w:rsidRPr="004362D1">
              <w:rPr>
                <w:rStyle w:val="Hipervnculo"/>
                <w:noProof/>
              </w:rPr>
              <w:t>CAPÍTULO 1</w:t>
            </w:r>
            <w:r w:rsidR="008E3359">
              <w:rPr>
                <w:noProof/>
                <w:webHidden/>
              </w:rPr>
              <w:tab/>
            </w:r>
            <w:r w:rsidR="008E3359">
              <w:rPr>
                <w:noProof/>
                <w:webHidden/>
              </w:rPr>
              <w:fldChar w:fldCharType="begin"/>
            </w:r>
            <w:r w:rsidR="008E3359">
              <w:rPr>
                <w:noProof/>
                <w:webHidden/>
              </w:rPr>
              <w:instrText xml:space="preserve"> PAGEREF _Toc353206839 \h </w:instrText>
            </w:r>
            <w:r w:rsidR="008E3359">
              <w:rPr>
                <w:noProof/>
                <w:webHidden/>
              </w:rPr>
            </w:r>
            <w:r w:rsidR="008E3359">
              <w:rPr>
                <w:noProof/>
                <w:webHidden/>
              </w:rPr>
              <w:fldChar w:fldCharType="separate"/>
            </w:r>
            <w:r w:rsidR="008E3359">
              <w:rPr>
                <w:noProof/>
                <w:webHidden/>
              </w:rPr>
              <w:t>5</w:t>
            </w:r>
            <w:r w:rsidR="008E3359">
              <w:rPr>
                <w:noProof/>
                <w:webHidden/>
              </w:rPr>
              <w:fldChar w:fldCharType="end"/>
            </w:r>
          </w:hyperlink>
        </w:p>
        <w:p w:rsidR="008E3359" w:rsidRDefault="00060945">
          <w:pPr>
            <w:pStyle w:val="TDC1"/>
            <w:rPr>
              <w:rFonts w:asciiTheme="minorHAnsi" w:eastAsiaTheme="minorEastAsia" w:hAnsiTheme="minorHAnsi" w:cstheme="minorBidi"/>
              <w:b w:val="0"/>
              <w:bCs w:val="0"/>
              <w:caps w:val="0"/>
              <w:noProof/>
              <w:sz w:val="22"/>
              <w:u w:val="none"/>
              <w:lang w:val="es-ES"/>
            </w:rPr>
          </w:pPr>
          <w:hyperlink w:anchor="_Toc353206840" w:history="1">
            <w:r w:rsidR="008E3359" w:rsidRPr="004362D1">
              <w:rPr>
                <w:rStyle w:val="Hipervnculo"/>
                <w:noProof/>
              </w:rPr>
              <w:t>1</w:t>
            </w:r>
            <w:r w:rsidR="008E3359">
              <w:rPr>
                <w:rFonts w:asciiTheme="minorHAnsi" w:eastAsiaTheme="minorEastAsia" w:hAnsiTheme="minorHAnsi" w:cstheme="minorBidi"/>
                <w:b w:val="0"/>
                <w:bCs w:val="0"/>
                <w:caps w:val="0"/>
                <w:noProof/>
                <w:sz w:val="22"/>
                <w:u w:val="none"/>
                <w:lang w:val="es-ES"/>
              </w:rPr>
              <w:tab/>
            </w:r>
            <w:r w:rsidR="008E3359" w:rsidRPr="004362D1">
              <w:rPr>
                <w:rStyle w:val="Hipervnculo"/>
                <w:noProof/>
              </w:rPr>
              <w:t>Problemática</w:t>
            </w:r>
            <w:r w:rsidR="008E3359">
              <w:rPr>
                <w:noProof/>
                <w:webHidden/>
              </w:rPr>
              <w:tab/>
            </w:r>
            <w:r w:rsidR="008E3359">
              <w:rPr>
                <w:noProof/>
                <w:webHidden/>
              </w:rPr>
              <w:fldChar w:fldCharType="begin"/>
            </w:r>
            <w:r w:rsidR="008E3359">
              <w:rPr>
                <w:noProof/>
                <w:webHidden/>
              </w:rPr>
              <w:instrText xml:space="preserve"> PAGEREF _Toc353206840 \h </w:instrText>
            </w:r>
            <w:r w:rsidR="008E3359">
              <w:rPr>
                <w:noProof/>
                <w:webHidden/>
              </w:rPr>
            </w:r>
            <w:r w:rsidR="008E3359">
              <w:rPr>
                <w:noProof/>
                <w:webHidden/>
              </w:rPr>
              <w:fldChar w:fldCharType="separate"/>
            </w:r>
            <w:r w:rsidR="008E3359">
              <w:rPr>
                <w:noProof/>
                <w:webHidden/>
              </w:rPr>
              <w:t>5</w:t>
            </w:r>
            <w:r w:rsidR="008E3359">
              <w:rPr>
                <w:noProof/>
                <w:webHidden/>
              </w:rPr>
              <w:fldChar w:fldCharType="end"/>
            </w:r>
          </w:hyperlink>
        </w:p>
        <w:p w:rsidR="008E3359" w:rsidRDefault="00060945">
          <w:pPr>
            <w:pStyle w:val="TDC1"/>
            <w:rPr>
              <w:rFonts w:asciiTheme="minorHAnsi" w:eastAsiaTheme="minorEastAsia" w:hAnsiTheme="minorHAnsi" w:cstheme="minorBidi"/>
              <w:b w:val="0"/>
              <w:bCs w:val="0"/>
              <w:caps w:val="0"/>
              <w:noProof/>
              <w:sz w:val="22"/>
              <w:u w:val="none"/>
              <w:lang w:val="es-ES"/>
            </w:rPr>
          </w:pPr>
          <w:hyperlink w:anchor="_Toc353206841" w:history="1">
            <w:r w:rsidR="008E3359" w:rsidRPr="004362D1">
              <w:rPr>
                <w:rStyle w:val="Hipervnculo"/>
                <w:noProof/>
              </w:rPr>
              <w:t>2</w:t>
            </w:r>
            <w:r w:rsidR="008E3359">
              <w:rPr>
                <w:rFonts w:asciiTheme="minorHAnsi" w:eastAsiaTheme="minorEastAsia" w:hAnsiTheme="minorHAnsi" w:cstheme="minorBidi"/>
                <w:b w:val="0"/>
                <w:bCs w:val="0"/>
                <w:caps w:val="0"/>
                <w:noProof/>
                <w:sz w:val="22"/>
                <w:u w:val="none"/>
                <w:lang w:val="es-ES"/>
              </w:rPr>
              <w:tab/>
            </w:r>
            <w:r w:rsidR="008E3359" w:rsidRPr="004362D1">
              <w:rPr>
                <w:rStyle w:val="Hipervnculo"/>
                <w:noProof/>
              </w:rPr>
              <w:t>Marco teórico</w:t>
            </w:r>
            <w:r w:rsidR="008E3359">
              <w:rPr>
                <w:noProof/>
                <w:webHidden/>
              </w:rPr>
              <w:tab/>
            </w:r>
            <w:r w:rsidR="008E3359">
              <w:rPr>
                <w:noProof/>
                <w:webHidden/>
              </w:rPr>
              <w:fldChar w:fldCharType="begin"/>
            </w:r>
            <w:r w:rsidR="008E3359">
              <w:rPr>
                <w:noProof/>
                <w:webHidden/>
              </w:rPr>
              <w:instrText xml:space="preserve"> PAGEREF _Toc353206841 \h </w:instrText>
            </w:r>
            <w:r w:rsidR="008E3359">
              <w:rPr>
                <w:noProof/>
                <w:webHidden/>
              </w:rPr>
            </w:r>
            <w:r w:rsidR="008E3359">
              <w:rPr>
                <w:noProof/>
                <w:webHidden/>
              </w:rPr>
              <w:fldChar w:fldCharType="separate"/>
            </w:r>
            <w:r w:rsidR="008E3359">
              <w:rPr>
                <w:noProof/>
                <w:webHidden/>
              </w:rPr>
              <w:t>7</w:t>
            </w:r>
            <w:r w:rsidR="008E3359">
              <w:rPr>
                <w:noProof/>
                <w:webHidden/>
              </w:rPr>
              <w:fldChar w:fldCharType="end"/>
            </w:r>
          </w:hyperlink>
        </w:p>
        <w:p w:rsidR="008E3359" w:rsidRDefault="00060945">
          <w:pPr>
            <w:pStyle w:val="TDC2"/>
            <w:tabs>
              <w:tab w:val="left" w:pos="495"/>
              <w:tab w:val="right" w:leader="underscore" w:pos="8494"/>
            </w:tabs>
            <w:rPr>
              <w:rFonts w:asciiTheme="minorHAnsi" w:eastAsiaTheme="minorEastAsia" w:hAnsiTheme="minorHAnsi" w:cstheme="minorBidi"/>
              <w:b w:val="0"/>
              <w:bCs w:val="0"/>
              <w:smallCaps w:val="0"/>
              <w:noProof/>
              <w:lang w:val="es-ES"/>
            </w:rPr>
          </w:pPr>
          <w:hyperlink w:anchor="_Toc353206842" w:history="1">
            <w:r w:rsidR="008E3359" w:rsidRPr="004362D1">
              <w:rPr>
                <w:rStyle w:val="Hipervnculo"/>
                <w:noProof/>
              </w:rPr>
              <w:t>2.1</w:t>
            </w:r>
            <w:r w:rsidR="008E3359">
              <w:rPr>
                <w:rFonts w:asciiTheme="minorHAnsi" w:eastAsiaTheme="minorEastAsia" w:hAnsiTheme="minorHAnsi" w:cstheme="minorBidi"/>
                <w:b w:val="0"/>
                <w:bCs w:val="0"/>
                <w:smallCaps w:val="0"/>
                <w:noProof/>
                <w:lang w:val="es-ES"/>
              </w:rPr>
              <w:tab/>
            </w:r>
            <w:r w:rsidR="008E3359" w:rsidRPr="004362D1">
              <w:rPr>
                <w:rStyle w:val="Hipervnculo"/>
                <w:noProof/>
              </w:rPr>
              <w:t>Marco conceptual</w:t>
            </w:r>
            <w:r w:rsidR="008E3359">
              <w:rPr>
                <w:noProof/>
                <w:webHidden/>
              </w:rPr>
              <w:tab/>
            </w:r>
            <w:r w:rsidR="008E3359">
              <w:rPr>
                <w:noProof/>
                <w:webHidden/>
              </w:rPr>
              <w:fldChar w:fldCharType="begin"/>
            </w:r>
            <w:r w:rsidR="008E3359">
              <w:rPr>
                <w:noProof/>
                <w:webHidden/>
              </w:rPr>
              <w:instrText xml:space="preserve"> PAGEREF _Toc353206842 \h </w:instrText>
            </w:r>
            <w:r w:rsidR="008E3359">
              <w:rPr>
                <w:noProof/>
                <w:webHidden/>
              </w:rPr>
            </w:r>
            <w:r w:rsidR="008E3359">
              <w:rPr>
                <w:noProof/>
                <w:webHidden/>
              </w:rPr>
              <w:fldChar w:fldCharType="separate"/>
            </w:r>
            <w:r w:rsidR="008E3359">
              <w:rPr>
                <w:noProof/>
                <w:webHidden/>
              </w:rPr>
              <w:t>7</w:t>
            </w:r>
            <w:r w:rsidR="008E3359">
              <w:rPr>
                <w:noProof/>
                <w:webHidden/>
              </w:rPr>
              <w:fldChar w:fldCharType="end"/>
            </w:r>
          </w:hyperlink>
        </w:p>
        <w:p w:rsidR="008E3359" w:rsidRDefault="00060945">
          <w:pPr>
            <w:pStyle w:val="TDC3"/>
            <w:tabs>
              <w:tab w:val="left" w:pos="660"/>
              <w:tab w:val="right" w:leader="underscore" w:pos="8494"/>
            </w:tabs>
            <w:rPr>
              <w:rFonts w:asciiTheme="minorHAnsi" w:eastAsiaTheme="minorEastAsia" w:hAnsiTheme="minorHAnsi" w:cstheme="minorBidi"/>
              <w:smallCaps w:val="0"/>
              <w:noProof/>
              <w:lang w:val="es-ES"/>
            </w:rPr>
          </w:pPr>
          <w:hyperlink w:anchor="_Toc353206843" w:history="1">
            <w:r w:rsidR="008E3359" w:rsidRPr="004362D1">
              <w:rPr>
                <w:rStyle w:val="Hipervnculo"/>
                <w:noProof/>
              </w:rPr>
              <w:t>2.1.1</w:t>
            </w:r>
            <w:r w:rsidR="008E3359">
              <w:rPr>
                <w:rFonts w:asciiTheme="minorHAnsi" w:eastAsiaTheme="minorEastAsia" w:hAnsiTheme="minorHAnsi" w:cstheme="minorBidi"/>
                <w:smallCaps w:val="0"/>
                <w:noProof/>
                <w:lang w:val="es-ES"/>
              </w:rPr>
              <w:tab/>
            </w:r>
            <w:r w:rsidR="008E3359" w:rsidRPr="004362D1">
              <w:rPr>
                <w:rStyle w:val="Hipervnculo"/>
                <w:noProof/>
              </w:rPr>
              <w:t>Conceptos relacionados al problema</w:t>
            </w:r>
            <w:r w:rsidR="008E3359">
              <w:rPr>
                <w:noProof/>
                <w:webHidden/>
              </w:rPr>
              <w:tab/>
            </w:r>
            <w:r w:rsidR="008E3359">
              <w:rPr>
                <w:noProof/>
                <w:webHidden/>
              </w:rPr>
              <w:fldChar w:fldCharType="begin"/>
            </w:r>
            <w:r w:rsidR="008E3359">
              <w:rPr>
                <w:noProof/>
                <w:webHidden/>
              </w:rPr>
              <w:instrText xml:space="preserve"> PAGEREF _Toc353206843 \h </w:instrText>
            </w:r>
            <w:r w:rsidR="008E3359">
              <w:rPr>
                <w:noProof/>
                <w:webHidden/>
              </w:rPr>
            </w:r>
            <w:r w:rsidR="008E3359">
              <w:rPr>
                <w:noProof/>
                <w:webHidden/>
              </w:rPr>
              <w:fldChar w:fldCharType="separate"/>
            </w:r>
            <w:r w:rsidR="008E3359">
              <w:rPr>
                <w:noProof/>
                <w:webHidden/>
              </w:rPr>
              <w:t>7</w:t>
            </w:r>
            <w:r w:rsidR="008E3359">
              <w:rPr>
                <w:noProof/>
                <w:webHidden/>
              </w:rPr>
              <w:fldChar w:fldCharType="end"/>
            </w:r>
          </w:hyperlink>
        </w:p>
        <w:p w:rsidR="008E3359" w:rsidRDefault="00060945">
          <w:pPr>
            <w:pStyle w:val="TDC3"/>
            <w:tabs>
              <w:tab w:val="left" w:pos="660"/>
              <w:tab w:val="right" w:leader="underscore" w:pos="8494"/>
            </w:tabs>
            <w:rPr>
              <w:rFonts w:asciiTheme="minorHAnsi" w:eastAsiaTheme="minorEastAsia" w:hAnsiTheme="minorHAnsi" w:cstheme="minorBidi"/>
              <w:smallCaps w:val="0"/>
              <w:noProof/>
              <w:lang w:val="es-ES"/>
            </w:rPr>
          </w:pPr>
          <w:hyperlink w:anchor="_Toc353206844" w:history="1">
            <w:r w:rsidR="008E3359" w:rsidRPr="004362D1">
              <w:rPr>
                <w:rStyle w:val="Hipervnculo"/>
                <w:noProof/>
              </w:rPr>
              <w:t>2.1.2</w:t>
            </w:r>
            <w:r w:rsidR="008E3359">
              <w:rPr>
                <w:rFonts w:asciiTheme="minorHAnsi" w:eastAsiaTheme="minorEastAsia" w:hAnsiTheme="minorHAnsi" w:cstheme="minorBidi"/>
                <w:smallCaps w:val="0"/>
                <w:noProof/>
                <w:lang w:val="es-ES"/>
              </w:rPr>
              <w:tab/>
            </w:r>
            <w:r w:rsidR="008E3359" w:rsidRPr="004362D1">
              <w:rPr>
                <w:rStyle w:val="Hipervnculo"/>
                <w:noProof/>
              </w:rPr>
              <w:t>Conceptos relacionados a la propuesta de solución</w:t>
            </w:r>
            <w:r w:rsidR="008E3359">
              <w:rPr>
                <w:noProof/>
                <w:webHidden/>
              </w:rPr>
              <w:tab/>
            </w:r>
            <w:r w:rsidR="008E3359">
              <w:rPr>
                <w:noProof/>
                <w:webHidden/>
              </w:rPr>
              <w:fldChar w:fldCharType="begin"/>
            </w:r>
            <w:r w:rsidR="008E3359">
              <w:rPr>
                <w:noProof/>
                <w:webHidden/>
              </w:rPr>
              <w:instrText xml:space="preserve"> PAGEREF _Toc353206844 \h </w:instrText>
            </w:r>
            <w:r w:rsidR="008E3359">
              <w:rPr>
                <w:noProof/>
                <w:webHidden/>
              </w:rPr>
            </w:r>
            <w:r w:rsidR="008E3359">
              <w:rPr>
                <w:noProof/>
                <w:webHidden/>
              </w:rPr>
              <w:fldChar w:fldCharType="separate"/>
            </w:r>
            <w:r w:rsidR="008E3359">
              <w:rPr>
                <w:noProof/>
                <w:webHidden/>
              </w:rPr>
              <w:t>11</w:t>
            </w:r>
            <w:r w:rsidR="008E3359">
              <w:rPr>
                <w:noProof/>
                <w:webHidden/>
              </w:rPr>
              <w:fldChar w:fldCharType="end"/>
            </w:r>
          </w:hyperlink>
        </w:p>
        <w:p w:rsidR="008E3359" w:rsidRDefault="00060945">
          <w:pPr>
            <w:pStyle w:val="TDC3"/>
            <w:tabs>
              <w:tab w:val="left" w:pos="660"/>
              <w:tab w:val="right" w:leader="underscore" w:pos="8494"/>
            </w:tabs>
            <w:rPr>
              <w:rFonts w:asciiTheme="minorHAnsi" w:eastAsiaTheme="minorEastAsia" w:hAnsiTheme="minorHAnsi" w:cstheme="minorBidi"/>
              <w:smallCaps w:val="0"/>
              <w:noProof/>
              <w:lang w:val="es-ES"/>
            </w:rPr>
          </w:pPr>
          <w:hyperlink w:anchor="_Toc353206845" w:history="1">
            <w:r w:rsidR="008E3359" w:rsidRPr="004362D1">
              <w:rPr>
                <w:rStyle w:val="Hipervnculo"/>
                <w:noProof/>
              </w:rPr>
              <w:t>2.1.3</w:t>
            </w:r>
            <w:r w:rsidR="008E3359">
              <w:rPr>
                <w:rFonts w:asciiTheme="minorHAnsi" w:eastAsiaTheme="minorEastAsia" w:hAnsiTheme="minorHAnsi" w:cstheme="minorBidi"/>
                <w:smallCaps w:val="0"/>
                <w:noProof/>
                <w:lang w:val="es-ES"/>
              </w:rPr>
              <w:tab/>
            </w:r>
            <w:r w:rsidR="008E3359" w:rsidRPr="004362D1">
              <w:rPr>
                <w:rStyle w:val="Hipervnculo"/>
                <w:noProof/>
              </w:rPr>
              <w:t>Otros conceptos</w:t>
            </w:r>
            <w:r w:rsidR="008E3359">
              <w:rPr>
                <w:noProof/>
                <w:webHidden/>
              </w:rPr>
              <w:tab/>
            </w:r>
            <w:r w:rsidR="008E3359">
              <w:rPr>
                <w:noProof/>
                <w:webHidden/>
              </w:rPr>
              <w:fldChar w:fldCharType="begin"/>
            </w:r>
            <w:r w:rsidR="008E3359">
              <w:rPr>
                <w:noProof/>
                <w:webHidden/>
              </w:rPr>
              <w:instrText xml:space="preserve"> PAGEREF _Toc353206845 \h </w:instrText>
            </w:r>
            <w:r w:rsidR="008E3359">
              <w:rPr>
                <w:noProof/>
                <w:webHidden/>
              </w:rPr>
            </w:r>
            <w:r w:rsidR="008E3359">
              <w:rPr>
                <w:noProof/>
                <w:webHidden/>
              </w:rPr>
              <w:fldChar w:fldCharType="separate"/>
            </w:r>
            <w:r w:rsidR="008E3359">
              <w:rPr>
                <w:noProof/>
                <w:webHidden/>
              </w:rPr>
              <w:t>12</w:t>
            </w:r>
            <w:r w:rsidR="008E3359">
              <w:rPr>
                <w:noProof/>
                <w:webHidden/>
              </w:rPr>
              <w:fldChar w:fldCharType="end"/>
            </w:r>
          </w:hyperlink>
        </w:p>
        <w:p w:rsidR="00AA0DDA" w:rsidRDefault="002C5005">
          <w:r>
            <w:rPr>
              <w:b/>
              <w:bCs/>
              <w:lang w:val="es-ES"/>
            </w:rPr>
            <w:fldChar w:fldCharType="end"/>
          </w:r>
        </w:p>
      </w:sdtContent>
    </w:sdt>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0D30E1" w:rsidRDefault="000D30E1">
      <w:pPr>
        <w:jc w:val="left"/>
        <w:rPr>
          <w:ins w:id="2" w:author="César" w:date="2013-04-10T21:07:00Z"/>
          <w:rFonts w:ascii="Cambria" w:hAnsi="Cambria"/>
          <w:b/>
          <w:bCs/>
          <w:color w:val="365F91"/>
          <w:sz w:val="28"/>
          <w:szCs w:val="28"/>
          <w:lang w:val="es-ES" w:eastAsia="en-US"/>
        </w:rPr>
      </w:pPr>
      <w:ins w:id="3" w:author="César" w:date="2013-04-10T21:07:00Z">
        <w:r>
          <w:rPr>
            <w:rFonts w:ascii="Cambria" w:hAnsi="Cambria"/>
            <w:b/>
            <w:bCs/>
            <w:color w:val="365F91"/>
            <w:sz w:val="28"/>
            <w:szCs w:val="28"/>
            <w:lang w:val="es-ES" w:eastAsia="en-US"/>
          </w:rPr>
          <w:br w:type="page"/>
        </w:r>
      </w:ins>
    </w:p>
    <w:p w:rsidR="00502CF3" w:rsidRDefault="00F009DB" w:rsidP="003B0A54">
      <w:pPr>
        <w:pStyle w:val="Tabladeilustraciones"/>
        <w:tabs>
          <w:tab w:val="right" w:leader="dot" w:pos="8494"/>
        </w:tabs>
        <w:jc w:val="center"/>
        <w:rPr>
          <w:noProof/>
        </w:rPr>
      </w:pPr>
      <w:r w:rsidRPr="00F009DB">
        <w:rPr>
          <w:rFonts w:ascii="Cambria" w:hAnsi="Cambria"/>
          <w:b/>
          <w:bCs/>
          <w:color w:val="365F91"/>
          <w:sz w:val="28"/>
          <w:szCs w:val="28"/>
          <w:lang w:val="es-ES" w:eastAsia="en-US"/>
        </w:rPr>
        <w:lastRenderedPageBreak/>
        <w:t>Índice de Figuras</w:t>
      </w:r>
      <w:r>
        <w:br/>
      </w:r>
      <w:r w:rsidR="002C5005">
        <w:fldChar w:fldCharType="begin"/>
      </w:r>
      <w:r w:rsidR="003B0A54">
        <w:instrText xml:space="preserve"> TOC \h \z \t "Epígrafe" \c </w:instrText>
      </w:r>
      <w:r w:rsidR="002C5005">
        <w:fldChar w:fldCharType="separate"/>
      </w:r>
    </w:p>
    <w:p w:rsidR="00502CF3" w:rsidRPr="00502CF3" w:rsidRDefault="00060945"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3" w:history="1">
        <w:r w:rsidR="00502CF3" w:rsidRPr="00502CF3">
          <w:rPr>
            <w:rStyle w:val="Hipervnculo"/>
            <w:noProof/>
            <w:sz w:val="20"/>
          </w:rPr>
          <w:t>Figura 1.1 Distribución de la PEA ocupada según sexo y categoría ocupacional 2001-2011 [PEA52011]</w:t>
        </w:r>
        <w:r w:rsidR="00502CF3" w:rsidRPr="00502CF3">
          <w:rPr>
            <w:noProof/>
            <w:webHidden/>
            <w:sz w:val="20"/>
          </w:rPr>
          <w:tab/>
        </w:r>
        <w:r w:rsidR="002C5005" w:rsidRPr="00502CF3">
          <w:rPr>
            <w:noProof/>
            <w:webHidden/>
            <w:sz w:val="20"/>
          </w:rPr>
          <w:fldChar w:fldCharType="begin"/>
        </w:r>
        <w:r w:rsidR="00502CF3" w:rsidRPr="00502CF3">
          <w:rPr>
            <w:noProof/>
            <w:webHidden/>
            <w:sz w:val="20"/>
          </w:rPr>
          <w:instrText xml:space="preserve"> PAGEREF _Toc353134853 \h </w:instrText>
        </w:r>
        <w:r w:rsidR="002C5005" w:rsidRPr="00502CF3">
          <w:rPr>
            <w:noProof/>
            <w:webHidden/>
            <w:sz w:val="20"/>
          </w:rPr>
        </w:r>
        <w:r w:rsidR="002C5005" w:rsidRPr="00502CF3">
          <w:rPr>
            <w:noProof/>
            <w:webHidden/>
            <w:sz w:val="20"/>
          </w:rPr>
          <w:fldChar w:fldCharType="separate"/>
        </w:r>
        <w:r w:rsidR="00502CF3" w:rsidRPr="00502CF3">
          <w:rPr>
            <w:noProof/>
            <w:webHidden/>
            <w:sz w:val="20"/>
          </w:rPr>
          <w:t>8</w:t>
        </w:r>
        <w:r w:rsidR="002C5005" w:rsidRPr="00502CF3">
          <w:rPr>
            <w:noProof/>
            <w:webHidden/>
            <w:sz w:val="20"/>
          </w:rPr>
          <w:fldChar w:fldCharType="end"/>
        </w:r>
      </w:hyperlink>
    </w:p>
    <w:p w:rsidR="00502CF3" w:rsidRPr="00502CF3" w:rsidRDefault="00060945"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4" w:history="1">
        <w:r w:rsidR="00502CF3" w:rsidRPr="00502CF3">
          <w:rPr>
            <w:rStyle w:val="Hipervnculo"/>
            <w:noProof/>
            <w:sz w:val="20"/>
          </w:rPr>
          <w:t>Figura 1.2 Distribución de la PEA ocupada según sexo y estructura de mercado 2001-2011 [PEA32011]</w:t>
        </w:r>
        <w:r w:rsidR="00502CF3" w:rsidRPr="00502CF3">
          <w:rPr>
            <w:noProof/>
            <w:webHidden/>
            <w:sz w:val="20"/>
          </w:rPr>
          <w:tab/>
        </w:r>
        <w:r w:rsidR="002C5005" w:rsidRPr="00502CF3">
          <w:rPr>
            <w:noProof/>
            <w:webHidden/>
            <w:sz w:val="20"/>
          </w:rPr>
          <w:fldChar w:fldCharType="begin"/>
        </w:r>
        <w:r w:rsidR="00502CF3" w:rsidRPr="00502CF3">
          <w:rPr>
            <w:noProof/>
            <w:webHidden/>
            <w:sz w:val="20"/>
          </w:rPr>
          <w:instrText xml:space="preserve"> PAGEREF _Toc353134854 \h </w:instrText>
        </w:r>
        <w:r w:rsidR="002C5005" w:rsidRPr="00502CF3">
          <w:rPr>
            <w:noProof/>
            <w:webHidden/>
            <w:sz w:val="20"/>
          </w:rPr>
        </w:r>
        <w:r w:rsidR="002C5005" w:rsidRPr="00502CF3">
          <w:rPr>
            <w:noProof/>
            <w:webHidden/>
            <w:sz w:val="20"/>
          </w:rPr>
          <w:fldChar w:fldCharType="separate"/>
        </w:r>
        <w:r w:rsidR="00502CF3" w:rsidRPr="00502CF3">
          <w:rPr>
            <w:noProof/>
            <w:webHidden/>
            <w:sz w:val="20"/>
          </w:rPr>
          <w:t>9</w:t>
        </w:r>
        <w:r w:rsidR="002C5005" w:rsidRPr="00502CF3">
          <w:rPr>
            <w:noProof/>
            <w:webHidden/>
            <w:sz w:val="20"/>
          </w:rPr>
          <w:fldChar w:fldCharType="end"/>
        </w:r>
      </w:hyperlink>
    </w:p>
    <w:p w:rsidR="00502CF3" w:rsidRPr="00502CF3" w:rsidRDefault="00060945"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5" w:history="1">
        <w:r w:rsidR="00502CF3" w:rsidRPr="00502CF3">
          <w:rPr>
            <w:rStyle w:val="Hipervnculo"/>
            <w:noProof/>
            <w:sz w:val="20"/>
          </w:rPr>
          <w:t>Figura 1.3 Estimación de las MYPE informales [MYPE2011]</w:t>
        </w:r>
        <w:r w:rsidR="00502CF3" w:rsidRPr="00502CF3">
          <w:rPr>
            <w:noProof/>
            <w:webHidden/>
            <w:sz w:val="20"/>
          </w:rPr>
          <w:tab/>
        </w:r>
        <w:r w:rsidR="002C5005" w:rsidRPr="00502CF3">
          <w:rPr>
            <w:noProof/>
            <w:webHidden/>
            <w:sz w:val="20"/>
          </w:rPr>
          <w:fldChar w:fldCharType="begin"/>
        </w:r>
        <w:r w:rsidR="00502CF3" w:rsidRPr="00502CF3">
          <w:rPr>
            <w:noProof/>
            <w:webHidden/>
            <w:sz w:val="20"/>
          </w:rPr>
          <w:instrText xml:space="preserve"> PAGEREF _Toc353134855 \h </w:instrText>
        </w:r>
        <w:r w:rsidR="002C5005" w:rsidRPr="00502CF3">
          <w:rPr>
            <w:noProof/>
            <w:webHidden/>
            <w:sz w:val="20"/>
          </w:rPr>
        </w:r>
        <w:r w:rsidR="002C5005" w:rsidRPr="00502CF3">
          <w:rPr>
            <w:noProof/>
            <w:webHidden/>
            <w:sz w:val="20"/>
          </w:rPr>
          <w:fldChar w:fldCharType="separate"/>
        </w:r>
        <w:r w:rsidR="00502CF3" w:rsidRPr="00502CF3">
          <w:rPr>
            <w:noProof/>
            <w:webHidden/>
            <w:sz w:val="20"/>
          </w:rPr>
          <w:t>10</w:t>
        </w:r>
        <w:r w:rsidR="002C5005" w:rsidRPr="00502CF3">
          <w:rPr>
            <w:noProof/>
            <w:webHidden/>
            <w:sz w:val="20"/>
          </w:rPr>
          <w:fldChar w:fldCharType="end"/>
        </w:r>
      </w:hyperlink>
    </w:p>
    <w:p w:rsidR="00502CF3" w:rsidRPr="00502CF3" w:rsidRDefault="00060945"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6" w:history="1">
        <w:r w:rsidR="00502CF3" w:rsidRPr="00502CF3">
          <w:rPr>
            <w:rStyle w:val="Hipervnculo"/>
            <w:noProof/>
            <w:sz w:val="20"/>
          </w:rPr>
          <w:t>Figura 1.4 Empresas formales según tipo de contribuyente y organización [MYPE2011]</w:t>
        </w:r>
        <w:r w:rsidR="00502CF3" w:rsidRPr="00502CF3">
          <w:rPr>
            <w:noProof/>
            <w:webHidden/>
            <w:sz w:val="20"/>
          </w:rPr>
          <w:tab/>
        </w:r>
        <w:r w:rsidR="002C5005" w:rsidRPr="00502CF3">
          <w:rPr>
            <w:noProof/>
            <w:webHidden/>
            <w:sz w:val="20"/>
          </w:rPr>
          <w:fldChar w:fldCharType="begin"/>
        </w:r>
        <w:r w:rsidR="00502CF3" w:rsidRPr="00502CF3">
          <w:rPr>
            <w:noProof/>
            <w:webHidden/>
            <w:sz w:val="20"/>
          </w:rPr>
          <w:instrText xml:space="preserve"> PAGEREF _Toc353134856 \h </w:instrText>
        </w:r>
        <w:r w:rsidR="002C5005" w:rsidRPr="00502CF3">
          <w:rPr>
            <w:noProof/>
            <w:webHidden/>
            <w:sz w:val="20"/>
          </w:rPr>
        </w:r>
        <w:r w:rsidR="002C5005" w:rsidRPr="00502CF3">
          <w:rPr>
            <w:noProof/>
            <w:webHidden/>
            <w:sz w:val="20"/>
          </w:rPr>
          <w:fldChar w:fldCharType="separate"/>
        </w:r>
        <w:r w:rsidR="00502CF3" w:rsidRPr="00502CF3">
          <w:rPr>
            <w:noProof/>
            <w:webHidden/>
            <w:sz w:val="20"/>
          </w:rPr>
          <w:t>10</w:t>
        </w:r>
        <w:r w:rsidR="002C5005" w:rsidRPr="00502CF3">
          <w:rPr>
            <w:noProof/>
            <w:webHidden/>
            <w:sz w:val="20"/>
          </w:rPr>
          <w:fldChar w:fldCharType="end"/>
        </w:r>
      </w:hyperlink>
    </w:p>
    <w:p w:rsidR="00502CF3" w:rsidRPr="00502CF3" w:rsidRDefault="00060945"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7" w:history="1">
        <w:r w:rsidR="00502CF3" w:rsidRPr="00502CF3">
          <w:rPr>
            <w:rStyle w:val="Hipervnculo"/>
            <w:noProof/>
            <w:sz w:val="20"/>
          </w:rPr>
          <w:t>Figura 1.5 Esquema de Algoritmo de Búsqueda Tabú [TABU1990]</w:t>
        </w:r>
        <w:r w:rsidR="00502CF3" w:rsidRPr="00502CF3">
          <w:rPr>
            <w:noProof/>
            <w:webHidden/>
            <w:sz w:val="20"/>
          </w:rPr>
          <w:tab/>
        </w:r>
        <w:r w:rsidR="002C5005" w:rsidRPr="00502CF3">
          <w:rPr>
            <w:noProof/>
            <w:webHidden/>
            <w:sz w:val="20"/>
          </w:rPr>
          <w:fldChar w:fldCharType="begin"/>
        </w:r>
        <w:r w:rsidR="00502CF3" w:rsidRPr="00502CF3">
          <w:rPr>
            <w:noProof/>
            <w:webHidden/>
            <w:sz w:val="20"/>
          </w:rPr>
          <w:instrText xml:space="preserve"> PAGEREF _Toc353134857 \h </w:instrText>
        </w:r>
        <w:r w:rsidR="002C5005" w:rsidRPr="00502CF3">
          <w:rPr>
            <w:noProof/>
            <w:webHidden/>
            <w:sz w:val="20"/>
          </w:rPr>
        </w:r>
        <w:r w:rsidR="002C5005" w:rsidRPr="00502CF3">
          <w:rPr>
            <w:noProof/>
            <w:webHidden/>
            <w:sz w:val="20"/>
          </w:rPr>
          <w:fldChar w:fldCharType="separate"/>
        </w:r>
        <w:r w:rsidR="00502CF3" w:rsidRPr="00502CF3">
          <w:rPr>
            <w:noProof/>
            <w:webHidden/>
            <w:sz w:val="20"/>
          </w:rPr>
          <w:t>12</w:t>
        </w:r>
        <w:r w:rsidR="002C5005" w:rsidRPr="00502CF3">
          <w:rPr>
            <w:noProof/>
            <w:webHidden/>
            <w:sz w:val="20"/>
          </w:rPr>
          <w:fldChar w:fldCharType="end"/>
        </w:r>
      </w:hyperlink>
    </w:p>
    <w:p w:rsidR="00502CF3" w:rsidRPr="00502CF3" w:rsidRDefault="00060945"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8" w:history="1">
        <w:r w:rsidR="00502CF3" w:rsidRPr="00502CF3">
          <w:rPr>
            <w:rStyle w:val="Hipervnculo"/>
            <w:noProof/>
            <w:sz w:val="20"/>
          </w:rPr>
          <w:t>Figura 1.6 Distribución de la PEA ocupada, según sexo y grupo ocupacional 2001-2011 [PEA42011]</w:t>
        </w:r>
        <w:r w:rsidR="00502CF3" w:rsidRPr="00502CF3">
          <w:rPr>
            <w:noProof/>
            <w:webHidden/>
            <w:sz w:val="20"/>
          </w:rPr>
          <w:tab/>
        </w:r>
        <w:r w:rsidR="002C5005" w:rsidRPr="00502CF3">
          <w:rPr>
            <w:noProof/>
            <w:webHidden/>
            <w:sz w:val="20"/>
          </w:rPr>
          <w:fldChar w:fldCharType="begin"/>
        </w:r>
        <w:r w:rsidR="00502CF3" w:rsidRPr="00502CF3">
          <w:rPr>
            <w:noProof/>
            <w:webHidden/>
            <w:sz w:val="20"/>
          </w:rPr>
          <w:instrText xml:space="preserve"> PAGEREF _Toc353134858 \h </w:instrText>
        </w:r>
        <w:r w:rsidR="002C5005" w:rsidRPr="00502CF3">
          <w:rPr>
            <w:noProof/>
            <w:webHidden/>
            <w:sz w:val="20"/>
          </w:rPr>
        </w:r>
        <w:r w:rsidR="002C5005" w:rsidRPr="00502CF3">
          <w:rPr>
            <w:noProof/>
            <w:webHidden/>
            <w:sz w:val="20"/>
          </w:rPr>
          <w:fldChar w:fldCharType="separate"/>
        </w:r>
        <w:r w:rsidR="00502CF3" w:rsidRPr="00502CF3">
          <w:rPr>
            <w:noProof/>
            <w:webHidden/>
            <w:sz w:val="20"/>
          </w:rPr>
          <w:t>13</w:t>
        </w:r>
        <w:r w:rsidR="002C5005" w:rsidRPr="00502CF3">
          <w:rPr>
            <w:noProof/>
            <w:webHidden/>
            <w:sz w:val="20"/>
          </w:rPr>
          <w:fldChar w:fldCharType="end"/>
        </w:r>
      </w:hyperlink>
    </w:p>
    <w:p w:rsidR="00F00C53" w:rsidRDefault="002C5005" w:rsidP="003B0A54">
      <w:pPr>
        <w:pStyle w:val="Tabladeilustraciones"/>
        <w:tabs>
          <w:tab w:val="right" w:leader="dot" w:pos="8494"/>
        </w:tabs>
        <w:jc w:val="center"/>
      </w:pPr>
      <w:r>
        <w:fldChar w:fldCharType="end"/>
      </w: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EA654E" w:rsidRDefault="00E03558" w:rsidP="00EA654E">
      <w:pPr>
        <w:pStyle w:val="Ttulo1"/>
        <w:numPr>
          <w:ilvl w:val="0"/>
          <w:numId w:val="0"/>
        </w:numPr>
        <w:ind w:left="432"/>
        <w:jc w:val="center"/>
      </w:pPr>
      <w:r>
        <w:br w:type="page"/>
      </w:r>
      <w:bookmarkStart w:id="4" w:name="_Toc353206839"/>
      <w:r w:rsidR="00EA654E" w:rsidRPr="000940FD">
        <w:rPr>
          <w:sz w:val="28"/>
        </w:rPr>
        <w:lastRenderedPageBreak/>
        <w:t>CAPÍTULO 1</w:t>
      </w:r>
      <w:bookmarkEnd w:id="4"/>
    </w:p>
    <w:p w:rsidR="00AF37EB" w:rsidRDefault="00AF37EB" w:rsidP="00AF37EB"/>
    <w:p w:rsidR="00E03558" w:rsidRDefault="00EA654E" w:rsidP="00AF37EB">
      <w:pPr>
        <w:pStyle w:val="Ttulo1"/>
      </w:pPr>
      <w:bookmarkStart w:id="5" w:name="_Toc353206840"/>
      <w:r>
        <w:t>Problemática</w:t>
      </w:r>
      <w:bookmarkEnd w:id="5"/>
    </w:p>
    <w:p w:rsidR="005737E9" w:rsidRDefault="005737E9" w:rsidP="005737E9"/>
    <w:p w:rsidR="00980F8E" w:rsidRDefault="00980F8E" w:rsidP="00980F8E">
      <w:pPr>
        <w:autoSpaceDE w:val="0"/>
        <w:autoSpaceDN w:val="0"/>
        <w:adjustRightInd w:val="0"/>
        <w:ind w:firstLine="432"/>
      </w:pPr>
      <w:r>
        <w:t>El Perú es un país aún considerado en vía de desarrollo. Como estado emergente que es, existen muchos aspectos que de mejorarse podrían permitir alcanzar mejores niveles tanto económicos como de imagen y prestigio. Uno de estos aspectos es el desarrollo social y calidad de vida de la población. Estos conceptos tratan acerca del aumento de posibilidades y mejora de las condiciones de vida de los ciudadanos. El Programa de Naciones Unidas para el Desarrollo (PNUD) define hoy al desarrollo humano como "el proceso mediante el cual se amplían las oportunidades de los individuos, las</w:t>
      </w:r>
      <w:r w:rsidR="000812BC">
        <w:t xml:space="preserve"> más importantes de las cuales </w:t>
      </w:r>
      <w:r>
        <w:t>son una vida prolongada y saludable, acceso a la educación, y el disfrute de un nivel de vida decente" [DMDH1990]. Si se llevan estas nociones y conceptos a la realidad del Perú, se pueden identificar áreas en las que se debe trabajar a fin de poder garantizar la calidad de vida y el desarrollo la población.</w:t>
      </w:r>
    </w:p>
    <w:p w:rsidR="00BB3A8E" w:rsidRDefault="00BB3A8E" w:rsidP="00980F8E">
      <w:pPr>
        <w:autoSpaceDE w:val="0"/>
        <w:autoSpaceDN w:val="0"/>
        <w:adjustRightInd w:val="0"/>
      </w:pPr>
    </w:p>
    <w:p w:rsidR="00980F8E" w:rsidRDefault="00980F8E" w:rsidP="00BB3A8E">
      <w:pPr>
        <w:autoSpaceDE w:val="0"/>
        <w:autoSpaceDN w:val="0"/>
        <w:adjustRightInd w:val="0"/>
        <w:ind w:firstLine="432"/>
      </w:pPr>
      <w:r>
        <w:t xml:space="preserve">Una de estas áreas la cual </w:t>
      </w:r>
      <w:r w:rsidR="00035A14">
        <w:t>servirá</w:t>
      </w:r>
      <w:r>
        <w:t xml:space="preserve"> como punto de partida para el presente proyecto de fin de carrera involucra el tema de</w:t>
      </w:r>
      <w:r w:rsidR="00035A14">
        <w:t>l</w:t>
      </w:r>
      <w:r>
        <w:t xml:space="preserve"> trabajo informal. Si bien es cierto dicho tema dada su propia naturaleza </w:t>
      </w:r>
      <w:r w:rsidR="00035A14">
        <w:t>es</w:t>
      </w:r>
      <w:r>
        <w:t xml:space="preserve"> de elevada complejidad, lo que se pretende aquí es mostrar </w:t>
      </w:r>
      <w:r w:rsidR="00035A14">
        <w:t>un</w:t>
      </w:r>
      <w:del w:id="6" w:author="César" w:date="2013-04-10T21:08:00Z">
        <w:r w:rsidR="00035A14" w:rsidDel="000D30E1">
          <w:delText>e</w:delText>
        </w:r>
      </w:del>
      <w:r w:rsidR="00035A14">
        <w:t xml:space="preserve"> escenario puntual </w:t>
      </w:r>
      <w:r>
        <w:t xml:space="preserve">en </w:t>
      </w:r>
      <w:r w:rsidR="00035A14">
        <w:t xml:space="preserve">el que el </w:t>
      </w:r>
      <w:r>
        <w:t>uso de una herramienta tecnológica permita afrontar alg</w:t>
      </w:r>
      <w:r w:rsidR="00035A14">
        <w:t>unos de los problemas que dicho escenario presenta</w:t>
      </w:r>
      <w:r>
        <w:t>.</w:t>
      </w:r>
    </w:p>
    <w:p w:rsidR="00980F8E" w:rsidRDefault="00980F8E" w:rsidP="00980F8E">
      <w:pPr>
        <w:autoSpaceDE w:val="0"/>
        <w:autoSpaceDN w:val="0"/>
        <w:adjustRightInd w:val="0"/>
      </w:pPr>
    </w:p>
    <w:p w:rsidR="00E66442" w:rsidRPr="00A73E34" w:rsidRDefault="000812BC" w:rsidP="004B6B21">
      <w:pPr>
        <w:autoSpaceDE w:val="0"/>
        <w:autoSpaceDN w:val="0"/>
        <w:adjustRightInd w:val="0"/>
        <w:ind w:firstLine="432"/>
      </w:pPr>
      <w:r w:rsidRPr="00A73E34">
        <w:t>D</w:t>
      </w:r>
      <w:r w:rsidR="000111B4" w:rsidRPr="00A73E34">
        <w:t>e acuerdo</w:t>
      </w:r>
      <w:r w:rsidR="00526151" w:rsidRPr="00A73E34">
        <w:t xml:space="preserve"> </w:t>
      </w:r>
      <w:r w:rsidR="000111B4" w:rsidRPr="00A73E34">
        <w:t xml:space="preserve">con el informe </w:t>
      </w:r>
      <w:r w:rsidR="000111B4" w:rsidRPr="00A73E34">
        <w:rPr>
          <w:i/>
        </w:rPr>
        <w:t xml:space="preserve">Panorama Laboral 2012 </w:t>
      </w:r>
      <w:r w:rsidR="000111B4" w:rsidRPr="00A73E34">
        <w:t xml:space="preserve">elaborado </w:t>
      </w:r>
      <w:r w:rsidR="00526151" w:rsidRPr="00A73E34">
        <w:t>por</w:t>
      </w:r>
      <w:r w:rsidRPr="00A73E34">
        <w:t xml:space="preserve"> </w:t>
      </w:r>
      <w:r w:rsidR="000111B4" w:rsidRPr="00A73E34">
        <w:t>la Organización Internacional del Trabajo (OIT), el nivel de informalidad en el Perú alcanzó el 68.8%</w:t>
      </w:r>
      <w:r w:rsidR="000B46CA" w:rsidRPr="00A73E34">
        <w:t xml:space="preserve"> </w:t>
      </w:r>
      <w:r w:rsidR="00B94E5E" w:rsidRPr="00A73E34">
        <w:t>en el 2011</w:t>
      </w:r>
      <w:r w:rsidR="00F4198F" w:rsidRPr="00A73E34">
        <w:t xml:space="preserve"> </w:t>
      </w:r>
      <w:r w:rsidR="000B46CA" w:rsidRPr="00A73E34">
        <w:t>[</w:t>
      </w:r>
      <w:r w:rsidR="00B5574A">
        <w:t>PLAB2012]</w:t>
      </w:r>
      <w:r w:rsidR="00B9133B" w:rsidRPr="00A73E34">
        <w:t>;</w:t>
      </w:r>
      <w:r w:rsidR="000111B4" w:rsidRPr="00A73E34">
        <w:t xml:space="preserve"> mientras que de acuerdo con </w:t>
      </w:r>
      <w:r w:rsidRPr="00A73E34">
        <w:t xml:space="preserve">el </w:t>
      </w:r>
      <w:r w:rsidR="000B46CA" w:rsidRPr="00A73E34">
        <w:t xml:space="preserve">estudio </w:t>
      </w:r>
      <w:r w:rsidR="000B46CA" w:rsidRPr="00A73E34">
        <w:rPr>
          <w:i/>
        </w:rPr>
        <w:t>Empleo informal y política de protección social en el Perú</w:t>
      </w:r>
      <w:r w:rsidR="00A0587D" w:rsidRPr="00A73E34">
        <w:rPr>
          <w:i/>
        </w:rPr>
        <w:t xml:space="preserve"> </w:t>
      </w:r>
      <w:r w:rsidR="00A0587D" w:rsidRPr="00A73E34">
        <w:t>del Consorcio de Investigación Económica y Social (CIES)</w:t>
      </w:r>
      <w:r w:rsidR="00526151" w:rsidRPr="00A73E34">
        <w:t xml:space="preserve">, </w:t>
      </w:r>
      <w:r w:rsidR="00A0587D" w:rsidRPr="00A73E34">
        <w:t xml:space="preserve">el nivel de informalidad alcanzó </w:t>
      </w:r>
      <w:r w:rsidR="00980F8E" w:rsidRPr="00A73E34">
        <w:t>el 7</w:t>
      </w:r>
      <w:r w:rsidR="000111B4" w:rsidRPr="00A73E34">
        <w:t>9.4</w:t>
      </w:r>
      <w:r w:rsidR="00A0587D" w:rsidRPr="00A73E34">
        <w:t>%</w:t>
      </w:r>
      <w:r w:rsidR="00B94135" w:rsidRPr="00A73E34">
        <w:t xml:space="preserve"> </w:t>
      </w:r>
      <w:r w:rsidR="00A0587D" w:rsidRPr="00A73E34">
        <w:t>en el año 2009</w:t>
      </w:r>
      <w:r w:rsidR="00F4198F" w:rsidRPr="00A73E34">
        <w:t xml:space="preserve"> </w:t>
      </w:r>
      <w:r w:rsidR="00B94135" w:rsidRPr="00A73E34">
        <w:t>[</w:t>
      </w:r>
      <w:r w:rsidR="00F65032" w:rsidRPr="00A73E34">
        <w:t>CIES2009</w:t>
      </w:r>
      <w:r w:rsidR="00B94135" w:rsidRPr="00A73E34">
        <w:t>]</w:t>
      </w:r>
      <w:r w:rsidR="00980F8E" w:rsidRPr="00A73E34">
        <w:t xml:space="preserve">. </w:t>
      </w:r>
      <w:r w:rsidR="00F4198F" w:rsidRPr="00A73E34">
        <w:br/>
      </w:r>
      <w:r w:rsidR="00980F8E" w:rsidRPr="00A73E34">
        <w:t xml:space="preserve">En particular, destaca la importante participación de los independientes </w:t>
      </w:r>
      <w:r w:rsidR="00DB5D65" w:rsidRPr="00A73E34">
        <w:br/>
      </w:r>
      <w:r w:rsidR="00D1537C" w:rsidRPr="00A73E34">
        <w:t>no profesionales/no</w:t>
      </w:r>
      <w:r w:rsidR="00576041" w:rsidRPr="00A73E34">
        <w:t xml:space="preserve"> técnicos </w:t>
      </w:r>
      <w:r w:rsidR="00980F8E" w:rsidRPr="00A73E34">
        <w:t xml:space="preserve">en </w:t>
      </w:r>
      <w:r w:rsidR="0033010D">
        <w:t>todo el universo d</w:t>
      </w:r>
      <w:r w:rsidR="00980F8E" w:rsidRPr="00A73E34">
        <w:t>el mercado laboral peruano, los cuales</w:t>
      </w:r>
      <w:r w:rsidR="00F4198F" w:rsidRPr="00A73E34">
        <w:t xml:space="preserve"> representan cerca d</w:t>
      </w:r>
      <w:r w:rsidR="00576041" w:rsidRPr="00A73E34">
        <w:t>el 33.7</w:t>
      </w:r>
      <w:r w:rsidR="00F4198F" w:rsidRPr="00A73E34">
        <w:t xml:space="preserve">% de la población económicamente activa </w:t>
      </w:r>
      <w:r w:rsidR="0033010D">
        <w:t xml:space="preserve">(PEA) </w:t>
      </w:r>
      <w:r w:rsidR="00F4198F" w:rsidRPr="00A73E34">
        <w:t>y ocupada [CPTEI2008]</w:t>
      </w:r>
      <w:r w:rsidR="00980F8E" w:rsidRPr="00A73E34">
        <w:t xml:space="preserve">. Justamente éste será uno de los sectores a los que estará orientado el escenario problemático </w:t>
      </w:r>
      <w:r w:rsidR="00140702" w:rsidRPr="00A73E34">
        <w:t>que representa el</w:t>
      </w:r>
      <w:r w:rsidR="00980F8E" w:rsidRPr="00A73E34">
        <w:t xml:space="preserve"> trabajo informal, ya que dentro del rubro trabajador independiente se pueden identificar diversos sub sectores económicos como son los de servicios a hogares y servicios prestados a empresas. En este caso la problemática puntual refiere a aquellos independientes que prestan servicios generales y de mantenimiento (como por ejemplo pintura, limpieza, gasfitería, electricidad</w:t>
      </w:r>
      <w:r w:rsidR="00E66442" w:rsidRPr="00A73E34">
        <w:t xml:space="preserve">, </w:t>
      </w:r>
      <w:proofErr w:type="spellStart"/>
      <w:r w:rsidR="00E66442" w:rsidRPr="00A73E34">
        <w:t>drywall</w:t>
      </w:r>
      <w:proofErr w:type="spellEnd"/>
      <w:r w:rsidR="00E66442" w:rsidRPr="00A73E34">
        <w:t xml:space="preserve">, pisos, carpintería) e incluso se puede incluir también a las </w:t>
      </w:r>
      <w:r w:rsidR="00A27E27" w:rsidRPr="00A73E34">
        <w:t>micro</w:t>
      </w:r>
      <w:r w:rsidR="00E66442" w:rsidRPr="00A73E34">
        <w:t>empresas (</w:t>
      </w:r>
      <w:proofErr w:type="spellStart"/>
      <w:r w:rsidR="00E66442" w:rsidRPr="00A73E34">
        <w:t>mypes</w:t>
      </w:r>
      <w:proofErr w:type="spellEnd"/>
      <w:r w:rsidR="00E66442" w:rsidRPr="00A73E34">
        <w:t>) que prestan estos tipos de servicios. Para ambos grupos, se tienen los siguientes inconvenientes:</w:t>
      </w:r>
      <w:r w:rsidR="002774B5" w:rsidRPr="00A73E34">
        <w:tab/>
      </w:r>
      <w:r w:rsidR="006F68E1" w:rsidRPr="00A73E34">
        <w:br/>
      </w:r>
    </w:p>
    <w:p w:rsidR="009822D6" w:rsidRDefault="009822D6" w:rsidP="004B6B21">
      <w:pPr>
        <w:autoSpaceDE w:val="0"/>
        <w:autoSpaceDN w:val="0"/>
        <w:adjustRightInd w:val="0"/>
        <w:ind w:firstLine="432"/>
      </w:pPr>
    </w:p>
    <w:p w:rsidR="00E66442" w:rsidRDefault="00E66442" w:rsidP="00E66442">
      <w:pPr>
        <w:pStyle w:val="Prrafodelista"/>
        <w:numPr>
          <w:ilvl w:val="0"/>
          <w:numId w:val="26"/>
        </w:numPr>
        <w:autoSpaceDE w:val="0"/>
        <w:autoSpaceDN w:val="0"/>
        <w:adjustRightInd w:val="0"/>
      </w:pPr>
      <w:r>
        <w:t>N</w:t>
      </w:r>
      <w:r w:rsidR="00980F8E">
        <w:t xml:space="preserve">o cuentan con los medios para hacerse conocer ni conseguir oportunidades laborales formales, por lo que recurren a trabajos simples que muchas veces no están supeditados a la legislación laboral regular. </w:t>
      </w:r>
      <w:r w:rsidR="006F68E1">
        <w:tab/>
      </w:r>
      <w:r w:rsidR="006F68E1">
        <w:br/>
      </w:r>
    </w:p>
    <w:p w:rsidR="002774B5" w:rsidRDefault="00E66442" w:rsidP="002774B5">
      <w:pPr>
        <w:pStyle w:val="Prrafodelista"/>
        <w:numPr>
          <w:ilvl w:val="0"/>
          <w:numId w:val="26"/>
        </w:numPr>
        <w:autoSpaceDE w:val="0"/>
        <w:autoSpaceDN w:val="0"/>
        <w:adjustRightInd w:val="0"/>
      </w:pPr>
      <w:r>
        <w:t>L</w:t>
      </w:r>
      <w:r w:rsidR="00980F8E">
        <w:t xml:space="preserve">a </w:t>
      </w:r>
      <w:r>
        <w:t xml:space="preserve">mejor </w:t>
      </w:r>
      <w:r w:rsidR="00980F8E">
        <w:t xml:space="preserve">forma de publicitar sus servicios </w:t>
      </w:r>
      <w:r w:rsidR="00BB3A8E">
        <w:t xml:space="preserve">y llegar a sus clientes </w:t>
      </w:r>
      <w:r w:rsidR="00980F8E">
        <w:t>es mediante el ‘volanteo’, anuncios en postes de iluminación pública, y hasta pintado en paredes de avenidas y jirones,</w:t>
      </w:r>
      <w:r w:rsidR="00920596">
        <w:t xml:space="preserve"> dado que realizar anuncios formales en periódicos </w:t>
      </w:r>
      <w:r w:rsidR="00920596">
        <w:lastRenderedPageBreak/>
        <w:t xml:space="preserve">o cualquier otro medio de pago resulta </w:t>
      </w:r>
      <w:r w:rsidR="004B6B21">
        <w:t xml:space="preserve">muchas veces inaccesible </w:t>
      </w:r>
      <w:r w:rsidR="00876734">
        <w:t xml:space="preserve">por los </w:t>
      </w:r>
      <w:r w:rsidR="00D271B8">
        <w:t>escasos recursos</w:t>
      </w:r>
      <w:r w:rsidR="00876734">
        <w:t xml:space="preserve"> con los que cuentan.</w:t>
      </w:r>
      <w:r w:rsidR="006F68E1">
        <w:tab/>
      </w:r>
      <w:r w:rsidR="006F68E1">
        <w:br/>
      </w:r>
    </w:p>
    <w:p w:rsidR="00E66442" w:rsidRDefault="00D271B8" w:rsidP="00E66442">
      <w:pPr>
        <w:pStyle w:val="Prrafodelista"/>
        <w:numPr>
          <w:ilvl w:val="0"/>
          <w:numId w:val="26"/>
        </w:numPr>
        <w:autoSpaceDE w:val="0"/>
        <w:autoSpaceDN w:val="0"/>
        <w:adjustRightInd w:val="0"/>
      </w:pPr>
      <w:r>
        <w:t xml:space="preserve">Su actual forma publicitar su trabajo </w:t>
      </w:r>
      <w:r w:rsidR="00980F8E">
        <w:t>no le</w:t>
      </w:r>
      <w:r w:rsidR="004B6B21">
        <w:t>s</w:t>
      </w:r>
      <w:r w:rsidR="00980F8E">
        <w:t xml:space="preserve"> garantiza la efectiva consecución de nuevos clientes ni mucho menos les garantiza una forma de vida </w:t>
      </w:r>
      <w:r w:rsidR="00140702">
        <w:t>estable en términos económicos.</w:t>
      </w:r>
      <w:r w:rsidR="006F68E1">
        <w:tab/>
      </w:r>
      <w:r w:rsidR="00140702">
        <w:t xml:space="preserve"> </w:t>
      </w:r>
      <w:r w:rsidR="006F68E1">
        <w:br/>
      </w:r>
    </w:p>
    <w:p w:rsidR="00E66442" w:rsidRDefault="00137DE5" w:rsidP="00E66442">
      <w:pPr>
        <w:pStyle w:val="Prrafodelista"/>
        <w:numPr>
          <w:ilvl w:val="0"/>
          <w:numId w:val="26"/>
        </w:numPr>
        <w:autoSpaceDE w:val="0"/>
        <w:autoSpaceDN w:val="0"/>
        <w:adjustRightInd w:val="0"/>
      </w:pPr>
      <w:r>
        <w:t xml:space="preserve">En el caso de los independientes, estos tienen desventajas respecto de las empresas formales y más grandes del mismo rubro ya que las personas que desean contratar los servicios (en adelante </w:t>
      </w:r>
      <w:r w:rsidRPr="00F86869">
        <w:rPr>
          <w:i/>
        </w:rPr>
        <w:t>Clientes</w:t>
      </w:r>
      <w:r>
        <w:t xml:space="preserve">) tenderán a percibir mayor confianza en dichas empresas dejando de lado a los independientes que poco </w:t>
      </w:r>
      <w:r w:rsidR="00C025F3">
        <w:t xml:space="preserve">o nada </w:t>
      </w:r>
      <w:r>
        <w:t>pueden hacer en estos casos.</w:t>
      </w:r>
    </w:p>
    <w:p w:rsidR="009B610E" w:rsidRDefault="009B610E" w:rsidP="009B610E">
      <w:pPr>
        <w:pStyle w:val="Prrafodelista"/>
        <w:autoSpaceDE w:val="0"/>
        <w:autoSpaceDN w:val="0"/>
        <w:adjustRightInd w:val="0"/>
      </w:pPr>
    </w:p>
    <w:p w:rsidR="00137DE5" w:rsidRDefault="00BB4819" w:rsidP="00BB4819">
      <w:pPr>
        <w:pStyle w:val="Prrafodelista"/>
        <w:numPr>
          <w:ilvl w:val="0"/>
          <w:numId w:val="26"/>
        </w:numPr>
        <w:autoSpaceDE w:val="0"/>
        <w:autoSpaceDN w:val="0"/>
        <w:adjustRightInd w:val="0"/>
      </w:pPr>
      <w:r>
        <w:t xml:space="preserve">Muchas </w:t>
      </w:r>
      <w:proofErr w:type="spellStart"/>
      <w:r>
        <w:t>mypes</w:t>
      </w:r>
      <w:proofErr w:type="spellEnd"/>
      <w:r>
        <w:t xml:space="preserve"> ni siquiera cuentan con una página web o correo electrónico que les permitan promocionar sus servicios brindados </w:t>
      </w:r>
      <w:r w:rsidRPr="00BB4819">
        <w:t>[MYPE]</w:t>
      </w:r>
      <w:r>
        <w:t>.</w:t>
      </w:r>
    </w:p>
    <w:p w:rsidR="00137DE5" w:rsidRDefault="00137DE5" w:rsidP="00137DE5">
      <w:pPr>
        <w:autoSpaceDE w:val="0"/>
        <w:autoSpaceDN w:val="0"/>
        <w:adjustRightInd w:val="0"/>
      </w:pPr>
    </w:p>
    <w:p w:rsidR="00BB3A8E" w:rsidRDefault="001F7E1E" w:rsidP="00137DE5">
      <w:pPr>
        <w:autoSpaceDE w:val="0"/>
        <w:autoSpaceDN w:val="0"/>
        <w:adjustRightInd w:val="0"/>
        <w:ind w:firstLine="360"/>
      </w:pPr>
      <w:r>
        <w:t>Por</w:t>
      </w:r>
      <w:r w:rsidR="00BB3A8E">
        <w:t xml:space="preserve"> lo mismo que muchos trabajan por cuenta propia, sería ideal que contasen con un mecanismo o medio alternativo </w:t>
      </w:r>
      <w:r w:rsidR="00B440B7">
        <w:t xml:space="preserve">que les de las oportunidades </w:t>
      </w:r>
      <w:r w:rsidR="00BB3A8E">
        <w:t>para que puedan surgir y progresar por sí mismos en base a sus trabajos realizados</w:t>
      </w:r>
      <w:r w:rsidR="00B440B7">
        <w:t>, con lo que llevarían una vida de mejor calidad y,</w:t>
      </w:r>
      <w:r w:rsidR="00BB3A8E">
        <w:t xml:space="preserve"> </w:t>
      </w:r>
      <w:r w:rsidR="00B440B7">
        <w:t xml:space="preserve">consecuentemente, </w:t>
      </w:r>
      <w:r w:rsidR="00BB3A8E">
        <w:t>los im</w:t>
      </w:r>
      <w:r w:rsidR="00331738">
        <w:t>pulse a entrar a la formalidad e incluso</w:t>
      </w:r>
      <w:r w:rsidR="00BB3A8E">
        <w:t xml:space="preserve"> volverse micro empresarios, t</w:t>
      </w:r>
      <w:r w:rsidR="00331738">
        <w:t>odo lo cual a la larga fomentaría</w:t>
      </w:r>
      <w:r w:rsidR="00BB3A8E">
        <w:t xml:space="preserve"> el empleo </w:t>
      </w:r>
      <w:r w:rsidR="00C025F3">
        <w:t>en</w:t>
      </w:r>
      <w:r w:rsidR="00B440B7">
        <w:t xml:space="preserve"> este sector de trabajadores en el país.</w:t>
      </w:r>
    </w:p>
    <w:p w:rsidR="00BB3A8E" w:rsidRDefault="00BB3A8E" w:rsidP="00980F8E">
      <w:pPr>
        <w:autoSpaceDE w:val="0"/>
        <w:autoSpaceDN w:val="0"/>
        <w:adjustRightInd w:val="0"/>
        <w:ind w:firstLine="708"/>
      </w:pPr>
    </w:p>
    <w:p w:rsidR="00980F8E" w:rsidRDefault="00140702" w:rsidP="00B03158">
      <w:pPr>
        <w:autoSpaceDE w:val="0"/>
        <w:autoSpaceDN w:val="0"/>
        <w:adjustRightInd w:val="0"/>
        <w:ind w:firstLine="432"/>
      </w:pPr>
      <w:r>
        <w:t xml:space="preserve">Adicionalmente al primer enfoque </w:t>
      </w:r>
      <w:r w:rsidR="00ED6BFC">
        <w:t xml:space="preserve">problemático </w:t>
      </w:r>
      <w:r>
        <w:t>planteado</w:t>
      </w:r>
      <w:r w:rsidR="009B610E">
        <w:t xml:space="preserve"> y viéndolo desde la perspectiva del cliente,</w:t>
      </w:r>
      <w:r w:rsidR="00E66442">
        <w:t xml:space="preserve"> se </w:t>
      </w:r>
      <w:r w:rsidR="009B610E">
        <w:t xml:space="preserve">tiene que </w:t>
      </w:r>
      <w:r w:rsidR="00EF2099">
        <w:t xml:space="preserve">no existen las facilidades del caso para la ubicación, selección y contratación de proveedores de estos servicios generales pues el modo habitual es contratar o bien a una empresa formal y considerada ‘de prestigio’, o bien a cualquier proveedor independiente que haya colocado su aviso en un medio público. Aunque esto </w:t>
      </w:r>
      <w:r w:rsidR="00836181">
        <w:t xml:space="preserve">parezca </w:t>
      </w:r>
      <w:r w:rsidR="00EF2099">
        <w:t xml:space="preserve">lo más práctico para satisfacer sus necesidades del servicio, nada le garantiza al cliente que dicho proveedor contratado ofrecerá un </w:t>
      </w:r>
      <w:r w:rsidR="00FC5658">
        <w:t>trabajo</w:t>
      </w:r>
      <w:r w:rsidR="00EF2099">
        <w:t xml:space="preserve"> de verdadera calidad</w:t>
      </w:r>
      <w:r w:rsidR="00836181">
        <w:t xml:space="preserve"> pues muchas veces poco o nada sabrá sobre </w:t>
      </w:r>
      <w:r w:rsidR="008A0EA2">
        <w:t xml:space="preserve">este proveedor. Si además se incluye </w:t>
      </w:r>
      <w:r w:rsidR="00EF2099">
        <w:t xml:space="preserve">que </w:t>
      </w:r>
      <w:r w:rsidR="00836181">
        <w:t>algunos de estos proveedores bien pudiesen hacerse pasar por ‘falsos técnicos’ o tener otras intenciones además de las de realizar su trabajo</w:t>
      </w:r>
      <w:r w:rsidR="008A0EA2">
        <w:t xml:space="preserve"> para los</w:t>
      </w:r>
      <w:r w:rsidR="00836181">
        <w:t xml:space="preserve"> que han sido contratados</w:t>
      </w:r>
      <w:r w:rsidR="008A0EA2">
        <w:t xml:space="preserve">, </w:t>
      </w:r>
      <w:r w:rsidR="00EE1097">
        <w:t>es evidente que lo ideal sería que existan medios o soluciones que permitan</w:t>
      </w:r>
      <w:r w:rsidR="00C32EFA">
        <w:t xml:space="preserve"> </w:t>
      </w:r>
      <w:r w:rsidR="00EE1097">
        <w:t xml:space="preserve">darle las facilidades a los clientes de poder conseguir a los mejores proveedores que les garanticen </w:t>
      </w:r>
      <w:r w:rsidR="00C32EFA">
        <w:t xml:space="preserve">tanto </w:t>
      </w:r>
      <w:r w:rsidR="00EE1097">
        <w:t xml:space="preserve">calidad </w:t>
      </w:r>
      <w:r w:rsidR="00C32EFA">
        <w:t xml:space="preserve">como </w:t>
      </w:r>
      <w:r w:rsidR="00EE1097">
        <w:t>seguridad en los trabajos realizados</w:t>
      </w:r>
      <w:r w:rsidR="00C32EFA">
        <w:t>.</w:t>
      </w:r>
    </w:p>
    <w:p w:rsidR="00A073FF" w:rsidRDefault="00A073FF" w:rsidP="00B03158">
      <w:pPr>
        <w:autoSpaceDE w:val="0"/>
        <w:autoSpaceDN w:val="0"/>
        <w:adjustRightInd w:val="0"/>
        <w:ind w:firstLine="432"/>
      </w:pPr>
    </w:p>
    <w:p w:rsidR="00A073FF" w:rsidRDefault="00A073FF" w:rsidP="00B03158">
      <w:pPr>
        <w:autoSpaceDE w:val="0"/>
        <w:autoSpaceDN w:val="0"/>
        <w:adjustRightInd w:val="0"/>
        <w:ind w:firstLine="432"/>
      </w:pPr>
      <w:r>
        <w:t xml:space="preserve">Por las razones expuestas, se considera necesario elaborar una herramienta informática </w:t>
      </w:r>
      <w:r w:rsidR="00C32EFA">
        <w:t xml:space="preserve">con plataforma web </w:t>
      </w:r>
      <w:r>
        <w:t xml:space="preserve">que </w:t>
      </w:r>
      <w:commentRangeStart w:id="7"/>
      <w:r>
        <w:t xml:space="preserve">resuelva </w:t>
      </w:r>
      <w:commentRangeEnd w:id="7"/>
      <w:r w:rsidR="00B25AE4">
        <w:rPr>
          <w:rStyle w:val="Refdecomentario"/>
        </w:rPr>
        <w:commentReference w:id="7"/>
      </w:r>
      <w:r w:rsidR="00C32EFA">
        <w:t xml:space="preserve">las problemáticas desde ambas perspectivas. Dicha solución permitirá conectar proveedores con </w:t>
      </w:r>
      <w:commentRangeStart w:id="8"/>
      <w:r w:rsidR="00C32EFA">
        <w:t>clientes</w:t>
      </w:r>
      <w:commentRangeEnd w:id="8"/>
      <w:r w:rsidR="00B25AE4">
        <w:rPr>
          <w:rStyle w:val="Refdecomentario"/>
        </w:rPr>
        <w:commentReference w:id="8"/>
      </w:r>
      <w:r w:rsidR="00C32EFA">
        <w:t>, proporcionando para ambos gr</w:t>
      </w:r>
      <w:r w:rsidR="00CB31B5">
        <w:t>upos accesos a la herramienta</w:t>
      </w:r>
      <w:r w:rsidR="003969E0">
        <w:t xml:space="preserve"> y a su información</w:t>
      </w:r>
      <w:r w:rsidR="00CB31B5">
        <w:t>,</w:t>
      </w:r>
      <w:r w:rsidR="00590136">
        <w:t xml:space="preserve"> permitiendo a los clientes satisfacer sus necesidades del servicio,</w:t>
      </w:r>
      <w:r w:rsidR="00CB31B5">
        <w:t xml:space="preserve"> </w:t>
      </w:r>
      <w:r w:rsidR="00590136">
        <w:t xml:space="preserve">posibilitando a los proveedores </w:t>
      </w:r>
      <w:r w:rsidR="0068571D">
        <w:t xml:space="preserve">que se den </w:t>
      </w:r>
      <w:r w:rsidR="00590136">
        <w:t>a conocer</w:t>
      </w:r>
      <w:r w:rsidR="00B175A4">
        <w:t xml:space="preserve"> </w:t>
      </w:r>
      <w:r w:rsidR="00590136">
        <w:t>y,</w:t>
      </w:r>
      <w:r w:rsidR="00CB31B5">
        <w:t xml:space="preserve"> </w:t>
      </w:r>
      <w:r w:rsidR="00590136">
        <w:t xml:space="preserve">así, </w:t>
      </w:r>
      <w:r>
        <w:t xml:space="preserve">fomentar la formalización y promoción del empleo </w:t>
      </w:r>
      <w:r w:rsidR="00A27E27">
        <w:t>en los micro</w:t>
      </w:r>
      <w:r w:rsidR="00C32EFA">
        <w:t xml:space="preserve">empresarios </w:t>
      </w:r>
      <w:r w:rsidR="00CB31B5">
        <w:t xml:space="preserve">y trabajadores </w:t>
      </w:r>
      <w:r w:rsidR="00C32EFA">
        <w:t>independientes</w:t>
      </w:r>
      <w:r w:rsidR="00CB31B5">
        <w:t xml:space="preserve"> del país.</w:t>
      </w:r>
    </w:p>
    <w:p w:rsidR="00980F8E" w:rsidRDefault="00980F8E" w:rsidP="000D6E01">
      <w:pPr>
        <w:autoSpaceDE w:val="0"/>
        <w:autoSpaceDN w:val="0"/>
        <w:adjustRightInd w:val="0"/>
      </w:pPr>
    </w:p>
    <w:p w:rsidR="00980F8E" w:rsidRDefault="00980F8E" w:rsidP="000D6E01">
      <w:pPr>
        <w:autoSpaceDE w:val="0"/>
        <w:autoSpaceDN w:val="0"/>
        <w:adjustRightInd w:val="0"/>
      </w:pPr>
    </w:p>
    <w:p w:rsidR="00980F8E" w:rsidRDefault="00980F8E" w:rsidP="000D6E01">
      <w:pPr>
        <w:autoSpaceDE w:val="0"/>
        <w:autoSpaceDN w:val="0"/>
        <w:adjustRightInd w:val="0"/>
      </w:pPr>
    </w:p>
    <w:p w:rsidR="00980F8E" w:rsidRDefault="00980F8E" w:rsidP="000D6E01">
      <w:pPr>
        <w:autoSpaceDE w:val="0"/>
        <w:autoSpaceDN w:val="0"/>
        <w:adjustRightInd w:val="0"/>
      </w:pPr>
    </w:p>
    <w:p w:rsidR="006F68E1" w:rsidRDefault="006F68E1" w:rsidP="000D6E01">
      <w:pPr>
        <w:autoSpaceDE w:val="0"/>
        <w:autoSpaceDN w:val="0"/>
        <w:adjustRightInd w:val="0"/>
      </w:pPr>
    </w:p>
    <w:p w:rsidR="006F68E1" w:rsidRDefault="006F68E1" w:rsidP="000D6E01">
      <w:pPr>
        <w:autoSpaceDE w:val="0"/>
        <w:autoSpaceDN w:val="0"/>
        <w:adjustRightInd w:val="0"/>
      </w:pPr>
    </w:p>
    <w:p w:rsidR="007A5781" w:rsidRDefault="00EA654E" w:rsidP="007A5781">
      <w:pPr>
        <w:pStyle w:val="Ttulo1"/>
      </w:pPr>
      <w:bookmarkStart w:id="9" w:name="_Toc353206841"/>
      <w:r>
        <w:lastRenderedPageBreak/>
        <w:t>Marco teórico</w:t>
      </w:r>
      <w:bookmarkEnd w:id="9"/>
    </w:p>
    <w:p w:rsidR="00EA654E" w:rsidRPr="00EA654E" w:rsidRDefault="00EA654E" w:rsidP="00EA654E"/>
    <w:p w:rsidR="00582CF2" w:rsidRDefault="00582CF2" w:rsidP="00A11964">
      <w:pPr>
        <w:ind w:firstLine="432"/>
        <w:rPr>
          <w:bCs/>
          <w:iCs/>
        </w:rPr>
      </w:pPr>
      <w:r>
        <w:rPr>
          <w:bCs/>
          <w:iCs/>
        </w:rPr>
        <w:t>En esta sección se presentarán y describirán los conceptos fundamentales que están involucrados en el proyecto de fin de carrera y cuya definición permitirá una mayor comprensión de la</w:t>
      </w:r>
      <w:r w:rsidR="00EC7E43">
        <w:rPr>
          <w:bCs/>
          <w:iCs/>
        </w:rPr>
        <w:t>s</w:t>
      </w:r>
      <w:r>
        <w:rPr>
          <w:bCs/>
          <w:iCs/>
        </w:rPr>
        <w:t xml:space="preserve"> problemática</w:t>
      </w:r>
      <w:r w:rsidR="00EC7E43">
        <w:rPr>
          <w:bCs/>
          <w:iCs/>
        </w:rPr>
        <w:t>s</w:t>
      </w:r>
      <w:r>
        <w:rPr>
          <w:bCs/>
          <w:iCs/>
        </w:rPr>
        <w:t xml:space="preserve"> que dicha solución pretende resolver.</w:t>
      </w:r>
    </w:p>
    <w:p w:rsidR="00582CF2" w:rsidRDefault="00582CF2" w:rsidP="00C850BD">
      <w:pPr>
        <w:rPr>
          <w:bCs/>
          <w:iCs/>
        </w:rPr>
      </w:pPr>
    </w:p>
    <w:p w:rsidR="004151FA" w:rsidRDefault="00EA654E" w:rsidP="005A1A24">
      <w:pPr>
        <w:pStyle w:val="Ttulo2"/>
      </w:pPr>
      <w:bookmarkStart w:id="10" w:name="_Toc353206842"/>
      <w:r>
        <w:t>Marco conceptual</w:t>
      </w:r>
      <w:bookmarkEnd w:id="10"/>
    </w:p>
    <w:p w:rsidR="00B2608E" w:rsidRDefault="00B2608E" w:rsidP="00835772"/>
    <w:p w:rsidR="00053F5E" w:rsidRDefault="00B2608E" w:rsidP="005C6C36">
      <w:pPr>
        <w:ind w:firstLine="576"/>
      </w:pPr>
      <w:r>
        <w:t xml:space="preserve">Los conceptos serán presentados en grupos de acuerdo a su relación con </w:t>
      </w:r>
      <w:r w:rsidR="006752F0">
        <w:t>el</w:t>
      </w:r>
      <w:r>
        <w:t xml:space="preserve"> proyecto para un mejor entendimiento de cada uno de estos.</w:t>
      </w:r>
      <w:r w:rsidR="005C6C36">
        <w:t xml:space="preserve"> </w:t>
      </w:r>
    </w:p>
    <w:p w:rsidR="00053F5E" w:rsidRDefault="00053F5E" w:rsidP="005C6C36">
      <w:pPr>
        <w:ind w:firstLine="576"/>
      </w:pPr>
    </w:p>
    <w:p w:rsidR="00EA654E" w:rsidRPr="000940FD" w:rsidRDefault="00EA654E" w:rsidP="00053F5E">
      <w:pPr>
        <w:pStyle w:val="Ttulo3"/>
      </w:pPr>
      <w:bookmarkStart w:id="11" w:name="_Toc353206843"/>
      <w:r w:rsidRPr="000940FD">
        <w:t xml:space="preserve">Conceptos relacionados al </w:t>
      </w:r>
      <w:commentRangeStart w:id="12"/>
      <w:r w:rsidRPr="000940FD">
        <w:t>problema</w:t>
      </w:r>
      <w:bookmarkEnd w:id="11"/>
      <w:commentRangeEnd w:id="12"/>
      <w:r w:rsidR="0085004E">
        <w:rPr>
          <w:rStyle w:val="Refdecomentario"/>
          <w:rFonts w:ascii="Times New Roman" w:hAnsi="Times New Roman" w:cs="Times New Roman"/>
          <w:b w:val="0"/>
          <w:bCs w:val="0"/>
          <w:i w:val="0"/>
        </w:rPr>
        <w:commentReference w:id="12"/>
      </w:r>
    </w:p>
    <w:p w:rsidR="009B7B6B" w:rsidRDefault="00FE744D" w:rsidP="00A11964">
      <w:pPr>
        <w:pStyle w:val="Ttulo4"/>
        <w:rPr>
          <w:sz w:val="22"/>
        </w:rPr>
      </w:pPr>
      <w:r w:rsidRPr="000940FD">
        <w:rPr>
          <w:sz w:val="22"/>
        </w:rPr>
        <w:t>Economía</w:t>
      </w:r>
      <w:r w:rsidR="009D663B">
        <w:rPr>
          <w:sz w:val="22"/>
        </w:rPr>
        <w:t xml:space="preserve"> y</w:t>
      </w:r>
      <w:r w:rsidR="009061A7" w:rsidRPr="000940FD">
        <w:rPr>
          <w:sz w:val="22"/>
        </w:rPr>
        <w:t xml:space="preserve"> Empleo </w:t>
      </w:r>
      <w:r w:rsidRPr="000940FD">
        <w:rPr>
          <w:sz w:val="22"/>
        </w:rPr>
        <w:t>Informal</w:t>
      </w:r>
      <w:r w:rsidR="00A11964" w:rsidRPr="000940FD">
        <w:rPr>
          <w:sz w:val="22"/>
        </w:rPr>
        <w:tab/>
      </w:r>
    </w:p>
    <w:p w:rsidR="00A055D6" w:rsidRPr="00140764" w:rsidRDefault="00246681" w:rsidP="00857B85">
      <w:pPr>
        <w:pStyle w:val="Ttulo4"/>
        <w:numPr>
          <w:ilvl w:val="0"/>
          <w:numId w:val="0"/>
        </w:numPr>
        <w:ind w:firstLine="426"/>
        <w:rPr>
          <w:b w:val="0"/>
          <w:sz w:val="24"/>
        </w:rPr>
      </w:pPr>
      <w:r>
        <w:rPr>
          <w:b w:val="0"/>
          <w:sz w:val="24"/>
        </w:rPr>
        <w:t xml:space="preserve">El primero concepto que se debe entender y que está involucrado en la problemática del presente proyecto es el concepto de </w:t>
      </w:r>
      <w:r>
        <w:rPr>
          <w:b w:val="0"/>
          <w:i/>
          <w:sz w:val="24"/>
        </w:rPr>
        <w:t>Economía Informal</w:t>
      </w:r>
      <w:r>
        <w:rPr>
          <w:b w:val="0"/>
          <w:sz w:val="24"/>
        </w:rPr>
        <w:t xml:space="preserve">. Si bien es cierto es un término que carece de consenso en cuanto a su definición se refiere, se puede hacer uso de la definición que </w:t>
      </w:r>
      <w:r w:rsidR="009B7B6B">
        <w:rPr>
          <w:b w:val="0"/>
          <w:sz w:val="24"/>
        </w:rPr>
        <w:t xml:space="preserve">la </w:t>
      </w:r>
      <w:r w:rsidR="009B7B6B" w:rsidRPr="009B7B6B">
        <w:rPr>
          <w:b w:val="0"/>
          <w:sz w:val="24"/>
        </w:rPr>
        <w:t>Organización Internacional del Trabajo</w:t>
      </w:r>
      <w:r>
        <w:rPr>
          <w:b w:val="0"/>
          <w:sz w:val="24"/>
        </w:rPr>
        <w:t xml:space="preserve"> le dio el cual </w:t>
      </w:r>
      <w:r w:rsidR="00B16465">
        <w:rPr>
          <w:b w:val="0"/>
          <w:sz w:val="24"/>
        </w:rPr>
        <w:t xml:space="preserve">lo define </w:t>
      </w:r>
      <w:r w:rsidR="009B7B6B">
        <w:rPr>
          <w:b w:val="0"/>
          <w:sz w:val="24"/>
        </w:rPr>
        <w:t>de la siguiente manera: “</w:t>
      </w:r>
      <w:r w:rsidR="00EF39C6">
        <w:rPr>
          <w:b w:val="0"/>
          <w:sz w:val="24"/>
        </w:rPr>
        <w:t>C</w:t>
      </w:r>
      <w:r w:rsidR="009B7B6B" w:rsidRPr="009B7B6B">
        <w:rPr>
          <w:b w:val="0"/>
          <w:sz w:val="24"/>
        </w:rPr>
        <w:t xml:space="preserve">onjunto de actividades económicas desarrolladas por los trabajadores y las unidades económicas que, </w:t>
      </w:r>
      <w:r w:rsidR="009B7B6B" w:rsidRPr="0040764B">
        <w:rPr>
          <w:b w:val="0"/>
          <w:sz w:val="24"/>
        </w:rPr>
        <w:t>tanto</w:t>
      </w:r>
      <w:r w:rsidR="009B7B6B" w:rsidRPr="009B7B6B">
        <w:rPr>
          <w:b w:val="0"/>
          <w:sz w:val="24"/>
        </w:rPr>
        <w:t xml:space="preserve"> en la legislación como en la práctica, están insuficientemente contempladas por sistemas formales o no lo están en absoluto</w:t>
      </w:r>
      <w:r w:rsidR="009B7B6B">
        <w:rPr>
          <w:b w:val="0"/>
          <w:sz w:val="24"/>
        </w:rPr>
        <w:t>”</w:t>
      </w:r>
      <w:r w:rsidR="00EF39C6">
        <w:rPr>
          <w:b w:val="0"/>
          <w:sz w:val="24"/>
        </w:rPr>
        <w:t xml:space="preserve"> </w:t>
      </w:r>
      <w:r w:rsidR="00971FBD">
        <w:rPr>
          <w:b w:val="0"/>
          <w:sz w:val="24"/>
        </w:rPr>
        <w:t>[OIT2</w:t>
      </w:r>
      <w:r w:rsidR="004F697D">
        <w:rPr>
          <w:b w:val="0"/>
          <w:sz w:val="24"/>
        </w:rPr>
        <w:t>012</w:t>
      </w:r>
      <w:r w:rsidR="00971FBD">
        <w:rPr>
          <w:b w:val="0"/>
          <w:sz w:val="24"/>
        </w:rPr>
        <w:t>]</w:t>
      </w:r>
      <w:r w:rsidR="0040764B">
        <w:rPr>
          <w:b w:val="0"/>
          <w:sz w:val="24"/>
        </w:rPr>
        <w:t xml:space="preserve">. </w:t>
      </w:r>
      <w:r w:rsidR="00857B85">
        <w:rPr>
          <w:b w:val="0"/>
          <w:sz w:val="24"/>
        </w:rPr>
        <w:t>Además, él término es ampliamente utilizado para hacer referencia a los trabajadores y empresas que operan en el ámbito de informalidad</w:t>
      </w:r>
      <w:r w:rsidR="001E2140">
        <w:rPr>
          <w:b w:val="0"/>
          <w:sz w:val="24"/>
        </w:rPr>
        <w:t xml:space="preserve">, es decir, </w:t>
      </w:r>
      <w:r w:rsidR="00857B85">
        <w:rPr>
          <w:b w:val="0"/>
          <w:sz w:val="24"/>
        </w:rPr>
        <w:t>al margen de la ley, ya sea porque ésta no se cumple, o porque es inadecuada y engorrosa</w:t>
      </w:r>
      <w:r w:rsidR="00140764">
        <w:rPr>
          <w:b w:val="0"/>
          <w:sz w:val="24"/>
        </w:rPr>
        <w:t xml:space="preserve">. Al respecto, Hernando De Soto en su obra </w:t>
      </w:r>
      <w:r w:rsidR="00140764" w:rsidRPr="00F649AA">
        <w:rPr>
          <w:b w:val="0"/>
          <w:i/>
          <w:sz w:val="24"/>
        </w:rPr>
        <w:t xml:space="preserve">El </w:t>
      </w:r>
      <w:r w:rsidR="00140764">
        <w:rPr>
          <w:b w:val="0"/>
          <w:i/>
          <w:sz w:val="24"/>
        </w:rPr>
        <w:t>O</w:t>
      </w:r>
      <w:r w:rsidR="00140764" w:rsidRPr="00F649AA">
        <w:rPr>
          <w:b w:val="0"/>
          <w:i/>
          <w:sz w:val="24"/>
        </w:rPr>
        <w:t xml:space="preserve">tro </w:t>
      </w:r>
      <w:r w:rsidR="00140764">
        <w:rPr>
          <w:b w:val="0"/>
          <w:i/>
          <w:sz w:val="24"/>
        </w:rPr>
        <w:t>S</w:t>
      </w:r>
      <w:r w:rsidR="00140764" w:rsidRPr="00F649AA">
        <w:rPr>
          <w:b w:val="0"/>
          <w:i/>
          <w:sz w:val="24"/>
        </w:rPr>
        <w:t>endero</w:t>
      </w:r>
      <w:r w:rsidR="00140764">
        <w:rPr>
          <w:b w:val="0"/>
          <w:sz w:val="24"/>
        </w:rPr>
        <w:t xml:space="preserve">, </w:t>
      </w:r>
      <w:r w:rsidR="00DF06D9">
        <w:rPr>
          <w:b w:val="0"/>
          <w:sz w:val="24"/>
        </w:rPr>
        <w:t xml:space="preserve">dedica un capítulo completo a analizar los costos de la informalidad y la importancia de una </w:t>
      </w:r>
      <w:r w:rsidR="00DF06D9">
        <w:rPr>
          <w:b w:val="0"/>
          <w:i/>
          <w:sz w:val="24"/>
        </w:rPr>
        <w:t>buena ley</w:t>
      </w:r>
      <w:r w:rsidR="00DF06D9">
        <w:rPr>
          <w:b w:val="0"/>
          <w:sz w:val="24"/>
        </w:rPr>
        <w:t xml:space="preserve">. El autor señala que </w:t>
      </w:r>
      <w:r w:rsidR="00402B0E">
        <w:rPr>
          <w:b w:val="0"/>
          <w:sz w:val="24"/>
        </w:rPr>
        <w:t>los informales como clase, constituyen el síntoma más revelador de las deficiencias de la ley y las instituciones en países en vías de desarrollo. De Soto además señala que las instituciones legales ineficientes, en lugar de constituir un instrumento para el desarrollo de un país, son su principal obstáculo</w:t>
      </w:r>
      <w:r w:rsidR="00DF06D9">
        <w:rPr>
          <w:b w:val="0"/>
          <w:sz w:val="24"/>
        </w:rPr>
        <w:t>.</w:t>
      </w:r>
      <w:r w:rsidR="00451ED9">
        <w:rPr>
          <w:b w:val="0"/>
          <w:sz w:val="24"/>
        </w:rPr>
        <w:t xml:space="preserve"> Para </w:t>
      </w:r>
      <w:r w:rsidR="00402B0E">
        <w:rPr>
          <w:b w:val="0"/>
          <w:sz w:val="24"/>
        </w:rPr>
        <w:t>el autor</w:t>
      </w:r>
      <w:r w:rsidR="00451ED9">
        <w:rPr>
          <w:b w:val="0"/>
          <w:sz w:val="24"/>
        </w:rPr>
        <w:t>, cuando la legalidad es un privilegio al que sólo se accede mediante el poder económico y político, a las clases populares no les queda otra alternativa que la ilegalidad. Éste es el origen del nacimiento de la economía informal</w:t>
      </w:r>
      <w:r w:rsidR="00EE0AC5">
        <w:rPr>
          <w:b w:val="0"/>
          <w:sz w:val="24"/>
        </w:rPr>
        <w:t xml:space="preserve"> [SOTO1989]</w:t>
      </w:r>
      <w:r w:rsidR="00451ED9">
        <w:rPr>
          <w:b w:val="0"/>
          <w:sz w:val="24"/>
        </w:rPr>
        <w:t>.</w:t>
      </w:r>
    </w:p>
    <w:p w:rsidR="0085004E" w:rsidRDefault="003F6047" w:rsidP="00A20FDE">
      <w:pPr>
        <w:pStyle w:val="Ttulo4"/>
        <w:numPr>
          <w:ilvl w:val="0"/>
          <w:numId w:val="0"/>
        </w:numPr>
        <w:ind w:firstLine="426"/>
        <w:rPr>
          <w:ins w:id="13" w:author="César" w:date="2013-04-10T21:28:00Z"/>
          <w:b w:val="0"/>
          <w:sz w:val="24"/>
          <w:szCs w:val="22"/>
        </w:rPr>
      </w:pPr>
      <w:r>
        <w:rPr>
          <w:b w:val="0"/>
          <w:sz w:val="24"/>
          <w:szCs w:val="22"/>
        </w:rPr>
        <w:t xml:space="preserve">Por su parte, el término </w:t>
      </w:r>
      <w:r>
        <w:rPr>
          <w:b w:val="0"/>
          <w:i/>
          <w:sz w:val="24"/>
          <w:szCs w:val="22"/>
        </w:rPr>
        <w:t>Empleo Informal</w:t>
      </w:r>
      <w:r w:rsidR="00461718">
        <w:rPr>
          <w:b w:val="0"/>
          <w:i/>
          <w:sz w:val="24"/>
          <w:szCs w:val="22"/>
        </w:rPr>
        <w:t xml:space="preserve"> </w:t>
      </w:r>
      <w:r w:rsidR="00636FEA">
        <w:rPr>
          <w:b w:val="0"/>
          <w:i/>
          <w:sz w:val="24"/>
          <w:szCs w:val="22"/>
        </w:rPr>
        <w:t>(</w:t>
      </w:r>
      <w:r w:rsidR="00461718">
        <w:rPr>
          <w:b w:val="0"/>
          <w:sz w:val="24"/>
          <w:szCs w:val="22"/>
        </w:rPr>
        <w:t xml:space="preserve">o </w:t>
      </w:r>
      <w:r w:rsidR="00461718">
        <w:rPr>
          <w:b w:val="0"/>
          <w:i/>
          <w:sz w:val="24"/>
          <w:szCs w:val="22"/>
        </w:rPr>
        <w:t>Trabajo Informal</w:t>
      </w:r>
      <w:r w:rsidR="00636FEA">
        <w:rPr>
          <w:b w:val="0"/>
          <w:i/>
          <w:sz w:val="24"/>
          <w:szCs w:val="22"/>
        </w:rPr>
        <w:t>)</w:t>
      </w:r>
      <w:r>
        <w:rPr>
          <w:b w:val="0"/>
          <w:sz w:val="24"/>
          <w:szCs w:val="22"/>
        </w:rPr>
        <w:t xml:space="preserve"> se le puede entender como que está enmarcado </w:t>
      </w:r>
      <w:r w:rsidR="00B40A91">
        <w:rPr>
          <w:b w:val="0"/>
          <w:sz w:val="24"/>
          <w:szCs w:val="22"/>
        </w:rPr>
        <w:t>dentro de lo que vendría a ser la economía informal de un país</w:t>
      </w:r>
      <w:r w:rsidR="00B24EC9">
        <w:rPr>
          <w:b w:val="0"/>
          <w:sz w:val="24"/>
          <w:szCs w:val="22"/>
        </w:rPr>
        <w:t xml:space="preserve"> (forma parte de ésta)</w:t>
      </w:r>
      <w:r w:rsidR="00B40A91">
        <w:rPr>
          <w:b w:val="0"/>
          <w:sz w:val="24"/>
          <w:szCs w:val="22"/>
        </w:rPr>
        <w:t xml:space="preserve">, </w:t>
      </w:r>
      <w:r w:rsidR="00F253F9">
        <w:rPr>
          <w:b w:val="0"/>
          <w:sz w:val="24"/>
          <w:szCs w:val="22"/>
        </w:rPr>
        <w:t xml:space="preserve">puesto que como se mencionó éste último concepto abarca toda forma de actividad económica que tiene un país, en particular </w:t>
      </w:r>
      <w:r w:rsidR="00B24EC9">
        <w:rPr>
          <w:b w:val="0"/>
          <w:sz w:val="24"/>
          <w:szCs w:val="22"/>
        </w:rPr>
        <w:t xml:space="preserve">aquellas actividades que tiene que ver con el </w:t>
      </w:r>
      <w:r w:rsidR="00F253F9">
        <w:rPr>
          <w:b w:val="0"/>
          <w:sz w:val="24"/>
          <w:szCs w:val="22"/>
        </w:rPr>
        <w:t>empleo informal el cual</w:t>
      </w:r>
      <w:r w:rsidR="00B40A91">
        <w:rPr>
          <w:b w:val="0"/>
          <w:sz w:val="24"/>
          <w:szCs w:val="22"/>
        </w:rPr>
        <w:t xml:space="preserve"> i</w:t>
      </w:r>
      <w:r w:rsidR="00672B21" w:rsidRPr="00A20FDE">
        <w:rPr>
          <w:b w:val="0"/>
          <w:sz w:val="24"/>
          <w:szCs w:val="22"/>
        </w:rPr>
        <w:t xml:space="preserve">nvolucra </w:t>
      </w:r>
      <w:r w:rsidR="00042473">
        <w:rPr>
          <w:b w:val="0"/>
          <w:sz w:val="24"/>
          <w:szCs w:val="22"/>
        </w:rPr>
        <w:t xml:space="preserve">evasión de pagos tributarios, </w:t>
      </w:r>
      <w:r w:rsidR="00672B21" w:rsidRPr="00A20FDE">
        <w:rPr>
          <w:b w:val="0"/>
          <w:sz w:val="24"/>
          <w:szCs w:val="22"/>
        </w:rPr>
        <w:t>contratos informales, malas condiciones</w:t>
      </w:r>
      <w:r w:rsidR="00B40A91">
        <w:rPr>
          <w:b w:val="0"/>
          <w:sz w:val="24"/>
          <w:szCs w:val="22"/>
        </w:rPr>
        <w:t xml:space="preserve"> para trabajar</w:t>
      </w:r>
      <w:r w:rsidR="00F253F9">
        <w:rPr>
          <w:b w:val="0"/>
          <w:sz w:val="24"/>
          <w:szCs w:val="22"/>
        </w:rPr>
        <w:t>,</w:t>
      </w:r>
      <w:r w:rsidR="00672B21" w:rsidRPr="00A20FDE">
        <w:rPr>
          <w:b w:val="0"/>
          <w:sz w:val="24"/>
          <w:szCs w:val="22"/>
        </w:rPr>
        <w:t xml:space="preserve"> </w:t>
      </w:r>
      <w:r w:rsidR="00A20FDE">
        <w:rPr>
          <w:b w:val="0"/>
          <w:sz w:val="24"/>
          <w:szCs w:val="22"/>
        </w:rPr>
        <w:t xml:space="preserve"> </w:t>
      </w:r>
      <w:r w:rsidR="00754AFB" w:rsidRPr="00A20FDE">
        <w:rPr>
          <w:b w:val="0"/>
          <w:sz w:val="24"/>
          <w:szCs w:val="22"/>
        </w:rPr>
        <w:t>trabajos no declarados</w:t>
      </w:r>
      <w:r w:rsidR="00B40A91">
        <w:rPr>
          <w:b w:val="0"/>
          <w:sz w:val="24"/>
          <w:szCs w:val="22"/>
        </w:rPr>
        <w:t xml:space="preserve">, obligación de sobretiempos, despidos arbitrarios, ausencia de beneficios </w:t>
      </w:r>
      <w:r w:rsidR="002B025D">
        <w:rPr>
          <w:b w:val="0"/>
          <w:sz w:val="24"/>
          <w:szCs w:val="22"/>
        </w:rPr>
        <w:t>como las pensiones</w:t>
      </w:r>
      <w:r w:rsidR="0093458E">
        <w:rPr>
          <w:b w:val="0"/>
          <w:sz w:val="24"/>
          <w:szCs w:val="22"/>
        </w:rPr>
        <w:t>,</w:t>
      </w:r>
      <w:r w:rsidR="002B025D">
        <w:rPr>
          <w:b w:val="0"/>
          <w:sz w:val="24"/>
          <w:szCs w:val="22"/>
        </w:rPr>
        <w:t xml:space="preserve"> y seguros de vida y </w:t>
      </w:r>
      <w:r w:rsidR="00A055D6">
        <w:rPr>
          <w:b w:val="0"/>
          <w:sz w:val="24"/>
          <w:szCs w:val="22"/>
        </w:rPr>
        <w:t xml:space="preserve">de </w:t>
      </w:r>
      <w:r w:rsidR="002B025D">
        <w:rPr>
          <w:b w:val="0"/>
          <w:sz w:val="24"/>
          <w:szCs w:val="22"/>
        </w:rPr>
        <w:t>salud.</w:t>
      </w:r>
      <w:r w:rsidR="008C674D">
        <w:rPr>
          <w:b w:val="0"/>
          <w:sz w:val="24"/>
          <w:szCs w:val="22"/>
        </w:rPr>
        <w:t xml:space="preserve"> </w:t>
      </w:r>
    </w:p>
    <w:p w:rsidR="00554148" w:rsidRDefault="0093458E" w:rsidP="00A20FDE">
      <w:pPr>
        <w:pStyle w:val="Ttulo4"/>
        <w:numPr>
          <w:ilvl w:val="0"/>
          <w:numId w:val="0"/>
        </w:numPr>
        <w:ind w:firstLine="426"/>
        <w:rPr>
          <w:b w:val="0"/>
          <w:sz w:val="24"/>
          <w:szCs w:val="22"/>
        </w:rPr>
      </w:pPr>
      <w:del w:id="14" w:author="César" w:date="2013-04-10T21:28:00Z">
        <w:r w:rsidDel="0085004E">
          <w:rPr>
            <w:b w:val="0"/>
            <w:sz w:val="24"/>
            <w:szCs w:val="22"/>
          </w:rPr>
          <w:br/>
        </w:r>
      </w:del>
      <w:r w:rsidR="008C674D">
        <w:rPr>
          <w:b w:val="0"/>
          <w:sz w:val="24"/>
          <w:szCs w:val="22"/>
        </w:rPr>
        <w:t>El empleo informal representa una alternativa para la población económicamente activa ante el desempleo y dada las necesidades de proveer ingresos a la familia</w:t>
      </w:r>
      <w:r w:rsidR="00461718">
        <w:rPr>
          <w:b w:val="0"/>
          <w:sz w:val="24"/>
          <w:szCs w:val="22"/>
        </w:rPr>
        <w:t xml:space="preserve"> [UDLAP2008]</w:t>
      </w:r>
      <w:r w:rsidR="008C674D">
        <w:rPr>
          <w:b w:val="0"/>
          <w:sz w:val="24"/>
          <w:szCs w:val="22"/>
        </w:rPr>
        <w:t>.</w:t>
      </w:r>
      <w:r w:rsidR="00461718">
        <w:rPr>
          <w:b w:val="0"/>
          <w:sz w:val="24"/>
          <w:szCs w:val="22"/>
        </w:rPr>
        <w:t xml:space="preserve"> Precisamente el desempleo en un país genera que los individuos tengan que optar por aquellos trabajos que no se encuentran </w:t>
      </w:r>
      <w:r w:rsidR="004E6F11">
        <w:rPr>
          <w:b w:val="0"/>
          <w:sz w:val="24"/>
          <w:szCs w:val="22"/>
        </w:rPr>
        <w:t>amparados</w:t>
      </w:r>
      <w:r w:rsidR="00461718">
        <w:rPr>
          <w:b w:val="0"/>
          <w:sz w:val="24"/>
          <w:szCs w:val="22"/>
        </w:rPr>
        <w:t xml:space="preserve"> ante la ley (</w:t>
      </w:r>
      <w:r w:rsidR="00275EA1">
        <w:rPr>
          <w:b w:val="0"/>
          <w:sz w:val="24"/>
          <w:szCs w:val="22"/>
        </w:rPr>
        <w:t xml:space="preserve">es decir, </w:t>
      </w:r>
      <w:r w:rsidR="00275EA1">
        <w:rPr>
          <w:b w:val="0"/>
          <w:sz w:val="24"/>
          <w:szCs w:val="22"/>
        </w:rPr>
        <w:lastRenderedPageBreak/>
        <w:t xml:space="preserve">son </w:t>
      </w:r>
      <w:r w:rsidR="00461718">
        <w:rPr>
          <w:b w:val="0"/>
          <w:sz w:val="24"/>
          <w:szCs w:val="22"/>
        </w:rPr>
        <w:t>trabajos informales)</w:t>
      </w:r>
      <w:r w:rsidR="00275EA1">
        <w:rPr>
          <w:b w:val="0"/>
          <w:sz w:val="24"/>
          <w:szCs w:val="22"/>
        </w:rPr>
        <w:t xml:space="preserve">. Además, el concepto de empleo informal </w:t>
      </w:r>
      <w:r w:rsidR="005C6C36">
        <w:rPr>
          <w:b w:val="0"/>
          <w:sz w:val="24"/>
          <w:szCs w:val="22"/>
        </w:rPr>
        <w:t>comprende por un lado a trabajadores por cuenta propia (autónomos no profesionales), y por el otro</w:t>
      </w:r>
      <w:r w:rsidR="004F5759">
        <w:rPr>
          <w:b w:val="0"/>
          <w:sz w:val="24"/>
          <w:szCs w:val="22"/>
        </w:rPr>
        <w:t>,</w:t>
      </w:r>
      <w:r w:rsidR="005C6C36">
        <w:rPr>
          <w:b w:val="0"/>
          <w:sz w:val="24"/>
          <w:szCs w:val="22"/>
        </w:rPr>
        <w:t xml:space="preserve"> a</w:t>
      </w:r>
      <w:r w:rsidR="004F5759">
        <w:rPr>
          <w:b w:val="0"/>
          <w:sz w:val="24"/>
          <w:szCs w:val="22"/>
        </w:rPr>
        <w:t>l</w:t>
      </w:r>
      <w:r w:rsidR="005C6C36">
        <w:rPr>
          <w:b w:val="0"/>
          <w:sz w:val="24"/>
          <w:szCs w:val="22"/>
        </w:rPr>
        <w:t xml:space="preserve"> empleo asalariado </w:t>
      </w:r>
      <w:r w:rsidR="004F5759">
        <w:rPr>
          <w:b w:val="0"/>
          <w:sz w:val="24"/>
          <w:szCs w:val="22"/>
        </w:rPr>
        <w:t xml:space="preserve">no </w:t>
      </w:r>
      <w:r w:rsidR="00C41996">
        <w:rPr>
          <w:b w:val="0"/>
          <w:sz w:val="24"/>
          <w:szCs w:val="22"/>
        </w:rPr>
        <w:t>declarado</w:t>
      </w:r>
      <w:r w:rsidR="004F5759">
        <w:rPr>
          <w:b w:val="0"/>
          <w:sz w:val="24"/>
          <w:szCs w:val="22"/>
        </w:rPr>
        <w:t xml:space="preserve"> </w:t>
      </w:r>
      <w:r w:rsidR="005C6C36">
        <w:rPr>
          <w:b w:val="0"/>
          <w:sz w:val="24"/>
          <w:szCs w:val="22"/>
        </w:rPr>
        <w:t>(</w:t>
      </w:r>
      <w:r w:rsidR="00361862">
        <w:rPr>
          <w:b w:val="0"/>
          <w:sz w:val="24"/>
          <w:szCs w:val="22"/>
        </w:rPr>
        <w:t xml:space="preserve">en los que </w:t>
      </w:r>
      <w:r w:rsidR="005C6C36">
        <w:rPr>
          <w:b w:val="0"/>
          <w:sz w:val="24"/>
          <w:szCs w:val="22"/>
        </w:rPr>
        <w:t xml:space="preserve">no hay presencia de contratos formales a pesar de trabajar para empresas </w:t>
      </w:r>
      <w:r>
        <w:rPr>
          <w:b w:val="0"/>
          <w:sz w:val="24"/>
          <w:szCs w:val="22"/>
        </w:rPr>
        <w:t xml:space="preserve">debidamente </w:t>
      </w:r>
      <w:r w:rsidR="005C6C36">
        <w:rPr>
          <w:b w:val="0"/>
          <w:sz w:val="24"/>
          <w:szCs w:val="22"/>
        </w:rPr>
        <w:t>registradas).</w:t>
      </w:r>
      <w:r w:rsidR="007C0EE8">
        <w:rPr>
          <w:b w:val="0"/>
          <w:sz w:val="24"/>
          <w:szCs w:val="22"/>
        </w:rPr>
        <w:t xml:space="preserve"> </w:t>
      </w:r>
    </w:p>
    <w:p w:rsidR="00273052" w:rsidRDefault="00273052" w:rsidP="00273052"/>
    <w:p w:rsidR="00366BA6" w:rsidRDefault="0011530F" w:rsidP="00720B64">
      <w:pPr>
        <w:ind w:firstLine="426"/>
      </w:pPr>
      <w:r>
        <w:t xml:space="preserve">Como se ve, ambos conceptos están fuertemente ligados. Sin embargo, la economía informal es un concepto mucho más difícil de definir y entender, puesto </w:t>
      </w:r>
      <w:r w:rsidR="00FA691A">
        <w:t>que se utiliza para hacer referencia al concepto general de informalidad que incluye tanto las relaciones de producción como las relaciones de empleo</w:t>
      </w:r>
      <w:r w:rsidR="007C0EE8">
        <w:t xml:space="preserve"> </w:t>
      </w:r>
      <w:r w:rsidR="00FA691A">
        <w:t>[</w:t>
      </w:r>
      <w:r w:rsidR="00366BA6">
        <w:t>INFVI2002</w:t>
      </w:r>
      <w:r w:rsidR="00FA691A">
        <w:t xml:space="preserve">], </w:t>
      </w:r>
      <w:r w:rsidR="00FA691A">
        <w:br/>
      </w:r>
      <w:r>
        <w:t xml:space="preserve">e incluye </w:t>
      </w:r>
      <w:r w:rsidR="00E739EF">
        <w:t xml:space="preserve">otros </w:t>
      </w:r>
      <w:r>
        <w:t xml:space="preserve">aspectos </w:t>
      </w:r>
      <w:r w:rsidR="00FA691A">
        <w:t xml:space="preserve">tales </w:t>
      </w:r>
      <w:r w:rsidR="00E739EF">
        <w:t>como comercio, transporte, vivienda e industria</w:t>
      </w:r>
      <w:r w:rsidR="00366BA6">
        <w:t>, por ejemplo</w:t>
      </w:r>
      <w:r w:rsidR="00FA691A">
        <w:t xml:space="preserve">. </w:t>
      </w:r>
      <w:r w:rsidR="00CB174F">
        <w:t>Éste no es un fen</w:t>
      </w:r>
      <w:r w:rsidR="00FA691A">
        <w:t xml:space="preserve">ómeno para nada nuevo pues existe </w:t>
      </w:r>
      <w:r w:rsidR="00CB174F">
        <w:t>una vasta y rica literatura universal que ahonda más en el tema desde múltiples perspectivas tales como social, política, y por supuesto económica.</w:t>
      </w:r>
      <w:r w:rsidR="00BE70D3">
        <w:t xml:space="preserve"> </w:t>
      </w:r>
    </w:p>
    <w:p w:rsidR="00366BA6" w:rsidRDefault="00366BA6" w:rsidP="00720B64">
      <w:pPr>
        <w:ind w:firstLine="426"/>
      </w:pPr>
    </w:p>
    <w:p w:rsidR="002B025D" w:rsidRDefault="00BE70D3" w:rsidP="00720B64">
      <w:pPr>
        <w:ind w:firstLine="426"/>
      </w:pPr>
      <w:r>
        <w:t xml:space="preserve">Estos conceptos han sido presentados de la manera más general posible para poder entender a qué se hace referencia en el presente proyecto, cuando se habla de informalidad </w:t>
      </w:r>
      <w:r w:rsidR="0037550B">
        <w:t>y empleo informal.</w:t>
      </w:r>
    </w:p>
    <w:p w:rsidR="002B025D" w:rsidRPr="002B025D" w:rsidRDefault="002B025D" w:rsidP="002B025D"/>
    <w:p w:rsidR="00B31BDF" w:rsidRPr="000940FD" w:rsidRDefault="00B31BDF" w:rsidP="00B31BDF">
      <w:pPr>
        <w:pStyle w:val="Ttulo4"/>
        <w:rPr>
          <w:sz w:val="22"/>
        </w:rPr>
      </w:pPr>
      <w:r w:rsidRPr="000940FD">
        <w:rPr>
          <w:sz w:val="22"/>
        </w:rPr>
        <w:t xml:space="preserve">Trabajador </w:t>
      </w:r>
      <w:r w:rsidR="00485D76">
        <w:rPr>
          <w:sz w:val="22"/>
        </w:rPr>
        <w:t>Autónomo-</w:t>
      </w:r>
      <w:r w:rsidRPr="000940FD">
        <w:rPr>
          <w:sz w:val="22"/>
        </w:rPr>
        <w:t>Independiente</w:t>
      </w:r>
    </w:p>
    <w:p w:rsidR="00B31BDF" w:rsidRDefault="00B31BDF" w:rsidP="00B31BDF">
      <w:pPr>
        <w:pStyle w:val="Prrafodelista"/>
      </w:pPr>
    </w:p>
    <w:p w:rsidR="00E6615A" w:rsidRDefault="00E6615A" w:rsidP="00E6615A">
      <w:pPr>
        <w:pStyle w:val="Prrafodelista"/>
        <w:ind w:left="0" w:firstLine="708"/>
      </w:pPr>
      <w:r>
        <w:t xml:space="preserve">Otro concepto importante que será usado en el presente proyecto de manera recurrente es el del </w:t>
      </w:r>
      <w:r>
        <w:rPr>
          <w:i/>
        </w:rPr>
        <w:t xml:space="preserve">Trabajador Autónomo </w:t>
      </w:r>
      <w:r>
        <w:t xml:space="preserve">o también conocido como </w:t>
      </w:r>
      <w:r>
        <w:rPr>
          <w:i/>
        </w:rPr>
        <w:t>Independiente</w:t>
      </w:r>
      <w:r>
        <w:t>.</w:t>
      </w:r>
      <w:r>
        <w:br/>
      </w:r>
    </w:p>
    <w:p w:rsidR="00E56A93" w:rsidRPr="00E6615A" w:rsidRDefault="00E6615A" w:rsidP="00A808ED">
      <w:pPr>
        <w:pStyle w:val="Prrafodelista"/>
        <w:ind w:left="0" w:firstLine="708"/>
        <w:rPr>
          <w:b/>
        </w:rPr>
      </w:pPr>
      <w:r>
        <w:t>Según la definición del Ministerio del Trabajo y Promoción del Empleo</w:t>
      </w:r>
      <w:r w:rsidR="0033010D">
        <w:t xml:space="preserve"> (MINTRA)</w:t>
      </w:r>
      <w:r>
        <w:t xml:space="preserve">, dentro de las categorías ocupacionales oficiales, el </w:t>
      </w:r>
      <w:r w:rsidR="005F7891">
        <w:t>t</w:t>
      </w:r>
      <w:r>
        <w:t xml:space="preserve">rabajador </w:t>
      </w:r>
      <w:r w:rsidR="005F7891">
        <w:t>i</w:t>
      </w:r>
      <w:r>
        <w:t xml:space="preserve">ndependiente se define como aquella persona </w:t>
      </w:r>
      <w:r w:rsidRPr="00E6615A">
        <w:t>que trabaja en forma individual o asociada, explotando una empresa, negocio o profesión, y que no tiene trabajadores remunerados a su cargo</w:t>
      </w:r>
      <w:r w:rsidR="00A808ED">
        <w:t xml:space="preserve"> [</w:t>
      </w:r>
      <w:r w:rsidR="00883E18">
        <w:t>TERM</w:t>
      </w:r>
      <w:r w:rsidR="00A808ED">
        <w:t>2012]</w:t>
      </w:r>
      <w:r w:rsidRPr="00E6615A">
        <w:t>.</w:t>
      </w:r>
      <w:r w:rsidR="00127E7A">
        <w:t xml:space="preserve"> </w:t>
      </w:r>
      <w:r w:rsidR="001C0095">
        <w:t xml:space="preserve">Este tipo de trabajadores realizan sus servicios por cuenta propia, bajo su dirección, conocimientos y experiencias. En otras palabras, son personas naturales que prestan servicios a otras personas naturales y/o jurídicas, recibiendo una compensación a cambio de ésta prestación. </w:t>
      </w:r>
    </w:p>
    <w:p w:rsidR="00E56A93" w:rsidRDefault="00E56A93" w:rsidP="00B31BDF">
      <w:pPr>
        <w:pStyle w:val="Prrafodelista"/>
      </w:pPr>
    </w:p>
    <w:p w:rsidR="00485D76" w:rsidRDefault="0033010D" w:rsidP="0033010D">
      <w:pPr>
        <w:pStyle w:val="Prrafodelista"/>
        <w:ind w:left="0" w:firstLine="708"/>
      </w:pPr>
      <w:r>
        <w:t>En cuanto a participación del mercado laboral peruano se refiere, el MINTRA elaboró unos cuadros estadísticos en los que se aprecia el porcentaje de la participación de los trabajadores independientes en la PEA</w:t>
      </w:r>
      <w:r w:rsidR="00B8455D">
        <w:t>, los cuales se aprecian a continuación:</w:t>
      </w:r>
    </w:p>
    <w:p w:rsidR="00B8455D" w:rsidRDefault="00B8455D" w:rsidP="0033010D">
      <w:pPr>
        <w:pStyle w:val="Prrafodelista"/>
        <w:ind w:left="0" w:firstLine="708"/>
      </w:pPr>
    </w:p>
    <w:p w:rsidR="00B8455D" w:rsidRDefault="00F00C53" w:rsidP="00B8455D">
      <w:pPr>
        <w:pStyle w:val="Prrafodelista"/>
        <w:ind w:left="0"/>
      </w:pPr>
      <w:r>
        <w:rPr>
          <w:noProof/>
          <w:lang w:eastAsia="es-PE"/>
        </w:rPr>
        <w:lastRenderedPageBreak/>
        <w:drawing>
          <wp:inline distT="0" distB="0" distL="0" distR="0">
            <wp:extent cx="5394960" cy="2423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394960" cy="2423160"/>
                    </a:xfrm>
                    <a:prstGeom prst="rect">
                      <a:avLst/>
                    </a:prstGeom>
                  </pic:spPr>
                </pic:pic>
              </a:graphicData>
            </a:graphic>
          </wp:inline>
        </w:drawing>
      </w:r>
    </w:p>
    <w:p w:rsidR="00F009DB" w:rsidRPr="003B0A54" w:rsidRDefault="00F009DB" w:rsidP="00F009DB">
      <w:pPr>
        <w:pStyle w:val="Epgrafe"/>
        <w:jc w:val="center"/>
        <w:rPr>
          <w:color w:val="auto"/>
        </w:rPr>
      </w:pPr>
      <w:bookmarkStart w:id="15" w:name="_Toc353057260"/>
      <w:bookmarkStart w:id="16" w:name="_Toc353134853"/>
      <w:r w:rsidRPr="003B0A54">
        <w:rPr>
          <w:color w:val="auto"/>
        </w:rPr>
        <w:t>Figura 1.1 Distribución de la PEA ocupada según sexo y categoría</w:t>
      </w:r>
      <w:r w:rsidR="003B0A54">
        <w:rPr>
          <w:color w:val="auto"/>
        </w:rPr>
        <w:t xml:space="preserve"> ocupacional </w:t>
      </w:r>
      <w:r w:rsidRPr="003B0A54">
        <w:rPr>
          <w:color w:val="auto"/>
        </w:rPr>
        <w:t>20</w:t>
      </w:r>
      <w:bookmarkEnd w:id="15"/>
      <w:r w:rsidR="003B0A54">
        <w:rPr>
          <w:color w:val="auto"/>
        </w:rPr>
        <w:t>01-2011</w:t>
      </w:r>
      <w:r w:rsidR="00345D24">
        <w:rPr>
          <w:color w:val="auto"/>
        </w:rPr>
        <w:t xml:space="preserve"> </w:t>
      </w:r>
      <w:r w:rsidR="00345D24" w:rsidRPr="00345D24">
        <w:rPr>
          <w:color w:val="auto"/>
        </w:rPr>
        <w:t>[PEA52011]</w:t>
      </w:r>
      <w:bookmarkEnd w:id="16"/>
    </w:p>
    <w:p w:rsidR="00A00120" w:rsidRDefault="003B0A54" w:rsidP="00F00C53">
      <w:pPr>
        <w:pStyle w:val="Prrafodelista"/>
        <w:ind w:left="0"/>
        <w:jc w:val="center"/>
        <w:rPr>
          <w:b/>
          <w:sz w:val="20"/>
        </w:rPr>
      </w:pPr>
      <w:r>
        <w:rPr>
          <w:noProof/>
          <w:lang w:eastAsia="es-PE"/>
        </w:rPr>
        <w:drawing>
          <wp:inline distT="0" distB="0" distL="0" distR="0">
            <wp:extent cx="5384965" cy="244144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00040" cy="2448283"/>
                    </a:xfrm>
                    <a:prstGeom prst="rect">
                      <a:avLst/>
                    </a:prstGeom>
                  </pic:spPr>
                </pic:pic>
              </a:graphicData>
            </a:graphic>
          </wp:inline>
        </w:drawing>
      </w:r>
    </w:p>
    <w:p w:rsidR="00B8455D" w:rsidRPr="003B0A54" w:rsidRDefault="00F00C53" w:rsidP="00F009DB">
      <w:pPr>
        <w:pStyle w:val="Epgrafe"/>
        <w:jc w:val="center"/>
        <w:rPr>
          <w:color w:val="auto"/>
        </w:rPr>
      </w:pPr>
      <w:bookmarkStart w:id="17" w:name="_Toc353057261"/>
      <w:bookmarkStart w:id="18" w:name="_Toc353134854"/>
      <w:r w:rsidRPr="003B0A54">
        <w:rPr>
          <w:color w:val="auto"/>
        </w:rPr>
        <w:t>Figura 1.</w:t>
      </w:r>
      <w:r w:rsidR="00F009DB" w:rsidRPr="003B0A54">
        <w:rPr>
          <w:color w:val="auto"/>
        </w:rPr>
        <w:t>2</w:t>
      </w:r>
      <w:r w:rsidRPr="003B0A54">
        <w:rPr>
          <w:color w:val="auto"/>
        </w:rPr>
        <w:t xml:space="preserve"> Distribución de la PEA ocupada según sexo y </w:t>
      </w:r>
      <w:r w:rsidR="003B0A54">
        <w:rPr>
          <w:color w:val="auto"/>
        </w:rPr>
        <w:t>estructura de mercado</w:t>
      </w:r>
      <w:r w:rsidRPr="003B0A54">
        <w:rPr>
          <w:color w:val="auto"/>
        </w:rPr>
        <w:t xml:space="preserve"> </w:t>
      </w:r>
      <w:bookmarkEnd w:id="17"/>
      <w:r w:rsidR="003B0A54">
        <w:rPr>
          <w:color w:val="auto"/>
        </w:rPr>
        <w:t>2001-2011</w:t>
      </w:r>
      <w:r w:rsidR="00345D24">
        <w:rPr>
          <w:color w:val="auto"/>
        </w:rPr>
        <w:t xml:space="preserve"> [PEA32011]</w:t>
      </w:r>
      <w:bookmarkEnd w:id="18"/>
    </w:p>
    <w:p w:rsidR="00B8455D" w:rsidRDefault="00345D24" w:rsidP="00ED1EB8">
      <w:pPr>
        <w:pStyle w:val="Prrafodelista"/>
        <w:ind w:left="0" w:firstLine="708"/>
      </w:pPr>
      <w:r>
        <w:t xml:space="preserve">Como se </w:t>
      </w:r>
      <w:r w:rsidR="00190558">
        <w:t xml:space="preserve">puede </w:t>
      </w:r>
      <w:r w:rsidR="00EF02B9">
        <w:t xml:space="preserve">apreciar </w:t>
      </w:r>
      <w:r w:rsidR="00190558">
        <w:t>del primer cuadro, al 2011 los independientes representaban un 35.1%</w:t>
      </w:r>
      <w:r w:rsidR="00EF02B9">
        <w:t xml:space="preserve"> de toda la PEA ocupada ese año según categoría ocupacional</w:t>
      </w:r>
      <w:r w:rsidR="00ED1EB8">
        <w:t>, siendo el porcentaje más alto de todas las categorías. Esto indica que, en efecto, la participación de los independientes es considerable y más aún si es que en ésta categoría se concentra un gran número de informales.</w:t>
      </w:r>
    </w:p>
    <w:p w:rsidR="00ED1EB8" w:rsidRDefault="00ED1EB8" w:rsidP="00B8455D">
      <w:pPr>
        <w:pStyle w:val="Prrafodelista"/>
        <w:ind w:left="0"/>
      </w:pPr>
    </w:p>
    <w:p w:rsidR="00B8455D" w:rsidRDefault="00ED1EB8" w:rsidP="00F2374F">
      <w:pPr>
        <w:pStyle w:val="Prrafodelista"/>
        <w:ind w:left="0" w:firstLine="708"/>
      </w:pPr>
      <w:r>
        <w:t>En el segundo cuadro, por su parte, se tiene la división según la estructura de mercado. En éste, se aprecia que el mismo porcentaje de independientes (35.1%) está a su vez dividido en dos segmentos: independientes profesionales y técnicos con apenas un 1.4%, e independientes no profesionales ni técnicos con un porcentaje de 33.7%</w:t>
      </w:r>
      <w:r w:rsidR="00E10B98">
        <w:t>.</w:t>
      </w:r>
    </w:p>
    <w:p w:rsidR="00B8455D" w:rsidRDefault="00B8455D" w:rsidP="00B8455D">
      <w:pPr>
        <w:pStyle w:val="Prrafodelista"/>
        <w:ind w:left="0"/>
      </w:pPr>
    </w:p>
    <w:p w:rsidR="00A116FD" w:rsidRDefault="00A116FD" w:rsidP="00B8455D">
      <w:pPr>
        <w:pStyle w:val="Prrafodelista"/>
        <w:ind w:left="0"/>
      </w:pPr>
      <w:r>
        <w:tab/>
        <w:t xml:space="preserve">Teniendo en cuenta que el presente proyecto estará orientado a éste último segmento de trabajadores independientes, se puede ahora entender que hay un gran mercado potencial sobre el cuál la solución pretende </w:t>
      </w:r>
      <w:r w:rsidR="00581A27">
        <w:t>impactar.</w:t>
      </w:r>
    </w:p>
    <w:p w:rsidR="00B8455D" w:rsidRPr="000940FD" w:rsidRDefault="00B8455D" w:rsidP="00B8455D">
      <w:pPr>
        <w:pStyle w:val="Prrafodelista"/>
        <w:ind w:left="0"/>
      </w:pPr>
    </w:p>
    <w:p w:rsidR="005F7C1B" w:rsidRPr="000940FD" w:rsidRDefault="005F7C1B" w:rsidP="005F7C1B">
      <w:pPr>
        <w:pStyle w:val="Ttulo4"/>
        <w:rPr>
          <w:sz w:val="22"/>
        </w:rPr>
      </w:pPr>
      <w:r w:rsidRPr="000940FD">
        <w:rPr>
          <w:sz w:val="22"/>
        </w:rPr>
        <w:t>MYPE Informal</w:t>
      </w:r>
    </w:p>
    <w:p w:rsidR="00912DDE" w:rsidRDefault="00912DDE" w:rsidP="00FE744D"/>
    <w:p w:rsidR="00912DDE" w:rsidRPr="00AA7DCB" w:rsidRDefault="00912DDE" w:rsidP="0028086A">
      <w:pPr>
        <w:ind w:firstLine="708"/>
        <w:rPr>
          <w:strike/>
          <w:rPrChange w:id="19" w:author="César" w:date="2013-04-10T21:37:00Z">
            <w:rPr/>
          </w:rPrChange>
        </w:rPr>
      </w:pPr>
      <w:r w:rsidRPr="00AA7DCB">
        <w:rPr>
          <w:strike/>
          <w:rPrChange w:id="20" w:author="César" w:date="2013-04-10T21:37:00Z">
            <w:rPr/>
          </w:rPrChange>
        </w:rPr>
        <w:lastRenderedPageBreak/>
        <w:t xml:space="preserve">Tal y como se mencionó en la problemática, la herramienta no sólo estará orientada en la parte de proveedores a los independientes, sino también pretende servir a aquellas </w:t>
      </w:r>
      <w:proofErr w:type="spellStart"/>
      <w:r w:rsidRPr="00AA7DCB">
        <w:rPr>
          <w:strike/>
          <w:rPrChange w:id="21" w:author="César" w:date="2013-04-10T21:37:00Z">
            <w:rPr/>
          </w:rPrChange>
        </w:rPr>
        <w:t>mypes</w:t>
      </w:r>
      <w:proofErr w:type="spellEnd"/>
      <w:r w:rsidRPr="00AA7DCB">
        <w:rPr>
          <w:strike/>
          <w:rPrChange w:id="22" w:author="César" w:date="2013-04-10T21:37:00Z">
            <w:rPr/>
          </w:rPrChange>
        </w:rPr>
        <w:t xml:space="preserve"> que se encuentran en la informalidad.</w:t>
      </w:r>
    </w:p>
    <w:p w:rsidR="00234D66" w:rsidRDefault="00165F30" w:rsidP="00234D66">
      <w:pPr>
        <w:ind w:firstLine="708"/>
      </w:pPr>
      <w:r>
        <w:br/>
      </w:r>
      <w:r>
        <w:tab/>
        <w:t>Por definición y de acuerdo a</w:t>
      </w:r>
      <w:r w:rsidR="00C534CB">
        <w:t>l Texto Único Ordenado de la Ley N°28015,</w:t>
      </w:r>
      <w:r>
        <w:t xml:space="preserve"> </w:t>
      </w:r>
      <w:r w:rsidR="00B14C8C" w:rsidRPr="00B14C8C">
        <w:rPr>
          <w:i/>
        </w:rPr>
        <w:t>Ley de Promoción de la Competitividad, Formalización y Desarrollo de la Micro y Pequeña Empresa y del Acceso al Empleo Decente</w:t>
      </w:r>
      <w:r>
        <w:t xml:space="preserve">, </w:t>
      </w:r>
      <w:r w:rsidR="003F5809">
        <w:t xml:space="preserve">las </w:t>
      </w:r>
      <w:proofErr w:type="spellStart"/>
      <w:r w:rsidR="007F2682">
        <w:t>mypes</w:t>
      </w:r>
      <w:proofErr w:type="spellEnd"/>
      <w:r w:rsidR="007F2682">
        <w:t xml:space="preserve"> </w:t>
      </w:r>
      <w:r w:rsidR="003F5809">
        <w:t>son unidades económicas</w:t>
      </w:r>
      <w:r w:rsidR="00234D66">
        <w:t xml:space="preserve"> (empresas) constituidas por personas naturales o jurídicas que se caracterizan por ser “pequeñas”. Estas empresas pueden realizar actividades de extracción, transformación, producción, comercialización o prestación de servicios [</w:t>
      </w:r>
      <w:r w:rsidR="00B14C8C">
        <w:t>DS72008</w:t>
      </w:r>
      <w:r w:rsidR="00234D66">
        <w:t>].</w:t>
      </w:r>
      <w:r w:rsidR="004516A0">
        <w:t xml:space="preserve"> </w:t>
      </w:r>
      <w:r w:rsidR="007F2682">
        <w:t>Dicha ley considera como c</w:t>
      </w:r>
      <w:r w:rsidR="00BA2867">
        <w:t xml:space="preserve">aracterísticas de las </w:t>
      </w:r>
      <w:r w:rsidR="00B14C8C">
        <w:t>microempresa</w:t>
      </w:r>
      <w:r w:rsidR="00BA2867">
        <w:t xml:space="preserve"> a las</w:t>
      </w:r>
      <w:r w:rsidR="007F2682">
        <w:t xml:space="preserve"> siguiente</w:t>
      </w:r>
      <w:r w:rsidR="00BA2867">
        <w:t>s</w:t>
      </w:r>
      <w:r w:rsidR="007F2682">
        <w:t>:</w:t>
      </w:r>
    </w:p>
    <w:p w:rsidR="007F2682" w:rsidRDefault="007F2682" w:rsidP="00234D66">
      <w:pPr>
        <w:ind w:firstLine="708"/>
      </w:pPr>
    </w:p>
    <w:p w:rsidR="007F2682" w:rsidRDefault="007F2682" w:rsidP="007F2682">
      <w:pPr>
        <w:pStyle w:val="Prrafodelista"/>
        <w:numPr>
          <w:ilvl w:val="0"/>
          <w:numId w:val="30"/>
        </w:numPr>
        <w:ind w:left="0" w:firstLine="284"/>
      </w:pPr>
      <w:r>
        <w:t>El número de trabajadores no deberá exceder las 10 personas</w:t>
      </w:r>
    </w:p>
    <w:p w:rsidR="007F2682" w:rsidRDefault="007F2682" w:rsidP="007F2682">
      <w:pPr>
        <w:pStyle w:val="Prrafodelista"/>
        <w:numPr>
          <w:ilvl w:val="0"/>
          <w:numId w:val="30"/>
        </w:numPr>
        <w:ind w:left="709" w:hanging="425"/>
      </w:pPr>
      <w:r>
        <w:t xml:space="preserve">El valor de ventas anuales no deberá exceder de 150 UIT (Unidad Impositiva </w:t>
      </w:r>
    </w:p>
    <w:p w:rsidR="007F2682" w:rsidRDefault="007F2682" w:rsidP="007F2682">
      <w:pPr>
        <w:pStyle w:val="Prrafodelista"/>
        <w:ind w:left="709"/>
      </w:pPr>
      <w:r>
        <w:t>Tributaria)</w:t>
      </w:r>
    </w:p>
    <w:p w:rsidR="00597957" w:rsidRDefault="00597957" w:rsidP="007F2682">
      <w:pPr>
        <w:pStyle w:val="Prrafodelista"/>
        <w:ind w:left="709"/>
      </w:pPr>
    </w:p>
    <w:p w:rsidR="00BA2867" w:rsidRDefault="00E75A29" w:rsidP="00E75A29">
      <w:r>
        <w:tab/>
        <w:t>A fin de poder considerar como formal o informal a una MYPE, el Ministerio de Producción aplica los siguientes criterios de selección</w:t>
      </w:r>
      <w:r w:rsidR="00597957">
        <w:t xml:space="preserve"> [MYPE2011]</w:t>
      </w:r>
      <w:r>
        <w:t>:</w:t>
      </w:r>
    </w:p>
    <w:p w:rsidR="00E75A29" w:rsidRDefault="00E75A29" w:rsidP="00E75A29"/>
    <w:p w:rsidR="00E75A29" w:rsidRDefault="00E75A29" w:rsidP="00E75A29">
      <w:pPr>
        <w:pStyle w:val="Prrafodelista"/>
        <w:numPr>
          <w:ilvl w:val="0"/>
          <w:numId w:val="31"/>
        </w:numPr>
      </w:pPr>
      <w:r>
        <w:t>RUC vigente</w:t>
      </w:r>
    </w:p>
    <w:p w:rsidR="00E75A29" w:rsidRDefault="00E75A29" w:rsidP="00E75A29">
      <w:pPr>
        <w:pStyle w:val="Prrafodelista"/>
        <w:numPr>
          <w:ilvl w:val="0"/>
          <w:numId w:val="31"/>
        </w:numPr>
      </w:pPr>
      <w:r>
        <w:t>Pago de Impuestos a la Renta Tercera Categoría</w:t>
      </w:r>
    </w:p>
    <w:p w:rsidR="00E75A29" w:rsidRDefault="00FC4411" w:rsidP="00E75A29">
      <w:pPr>
        <w:pStyle w:val="Prrafodelista"/>
        <w:numPr>
          <w:ilvl w:val="0"/>
          <w:numId w:val="31"/>
        </w:numPr>
      </w:pPr>
      <w:r>
        <w:t>Ventas anuales hasta 150 UIT</w:t>
      </w:r>
      <w:r w:rsidR="00E50D24">
        <w:t xml:space="preserve"> para microempresas, y hasta 1700 UIT para pequeñas empresas</w:t>
      </w:r>
    </w:p>
    <w:p w:rsidR="00E50D24" w:rsidRDefault="00E50D24" w:rsidP="00E75A29">
      <w:pPr>
        <w:pStyle w:val="Prrafodelista"/>
        <w:numPr>
          <w:ilvl w:val="0"/>
          <w:numId w:val="31"/>
        </w:numPr>
      </w:pPr>
      <w:r>
        <w:t>Pertenecer a un tipo de contribuyente (persona natural con negocio, EIRL, S.A, S.A.C, etc.)</w:t>
      </w:r>
    </w:p>
    <w:p w:rsidR="00E50D24" w:rsidRDefault="00597957" w:rsidP="00E75A29">
      <w:pPr>
        <w:pStyle w:val="Prrafodelista"/>
        <w:numPr>
          <w:ilvl w:val="0"/>
          <w:numId w:val="31"/>
        </w:numPr>
      </w:pPr>
      <w:r>
        <w:t>Tener una actividad económica que tenga como objetivo la generación de lucro</w:t>
      </w:r>
    </w:p>
    <w:p w:rsidR="00BA2867" w:rsidRDefault="00BA2867" w:rsidP="00BA2867">
      <w:pPr>
        <w:pStyle w:val="Prrafodelista"/>
        <w:ind w:left="0"/>
      </w:pPr>
    </w:p>
    <w:p w:rsidR="00BA2867" w:rsidRDefault="00E75A29" w:rsidP="00E75A29">
      <w:r>
        <w:t>Con estos criterios, el Ministerio elaboró los siguientes cuadros estadísticos:</w:t>
      </w:r>
    </w:p>
    <w:p w:rsidR="00BA2867" w:rsidRPr="00165F30" w:rsidRDefault="00BA2867" w:rsidP="007F2682">
      <w:pPr>
        <w:pStyle w:val="Prrafodelista"/>
        <w:ind w:left="709"/>
      </w:pPr>
    </w:p>
    <w:p w:rsidR="00677935" w:rsidRDefault="00597957" w:rsidP="00677935">
      <w:pPr>
        <w:jc w:val="center"/>
      </w:pPr>
      <w:r>
        <w:rPr>
          <w:noProof/>
          <w:lang w:eastAsia="es-PE"/>
        </w:rPr>
        <w:drawing>
          <wp:inline distT="0" distB="0" distL="0" distR="0">
            <wp:extent cx="5389102" cy="181864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00040" cy="1822331"/>
                    </a:xfrm>
                    <a:prstGeom prst="rect">
                      <a:avLst/>
                    </a:prstGeom>
                  </pic:spPr>
                </pic:pic>
              </a:graphicData>
            </a:graphic>
          </wp:inline>
        </w:drawing>
      </w:r>
    </w:p>
    <w:p w:rsidR="009107C5" w:rsidRPr="00434B34" w:rsidRDefault="009107C5" w:rsidP="009107C5">
      <w:pPr>
        <w:pStyle w:val="Epgrafe"/>
        <w:jc w:val="center"/>
        <w:rPr>
          <w:color w:val="auto"/>
          <w:sz w:val="20"/>
        </w:rPr>
      </w:pPr>
      <w:bookmarkStart w:id="23" w:name="_Toc353134855"/>
      <w:r w:rsidRPr="00434B34">
        <w:rPr>
          <w:color w:val="auto"/>
          <w:sz w:val="20"/>
        </w:rPr>
        <w:t xml:space="preserve">Figura </w:t>
      </w:r>
      <w:r w:rsidR="00B6149B">
        <w:rPr>
          <w:color w:val="auto"/>
          <w:sz w:val="20"/>
        </w:rPr>
        <w:t>1</w:t>
      </w:r>
      <w:r w:rsidRPr="00434B34">
        <w:rPr>
          <w:color w:val="auto"/>
          <w:sz w:val="20"/>
        </w:rPr>
        <w:t>.3 Estimación de las MYPE informales [MYPE2011]</w:t>
      </w:r>
      <w:bookmarkEnd w:id="23"/>
    </w:p>
    <w:p w:rsidR="00677935" w:rsidRDefault="00677935" w:rsidP="00677935">
      <w:pPr>
        <w:jc w:val="center"/>
      </w:pPr>
    </w:p>
    <w:p w:rsidR="00677935" w:rsidRDefault="009F7769" w:rsidP="00677935">
      <w:pPr>
        <w:jc w:val="center"/>
      </w:pPr>
      <w:r>
        <w:rPr>
          <w:noProof/>
          <w:lang w:eastAsia="es-PE"/>
        </w:rPr>
        <w:lastRenderedPageBreak/>
        <w:drawing>
          <wp:inline distT="0" distB="0" distL="0" distR="0">
            <wp:extent cx="5445760" cy="210312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442549" cy="2101880"/>
                    </a:xfrm>
                    <a:prstGeom prst="rect">
                      <a:avLst/>
                    </a:prstGeom>
                  </pic:spPr>
                </pic:pic>
              </a:graphicData>
            </a:graphic>
          </wp:inline>
        </w:drawing>
      </w:r>
    </w:p>
    <w:p w:rsidR="009F7769" w:rsidRPr="001965C1" w:rsidRDefault="009F7769" w:rsidP="009F7769">
      <w:pPr>
        <w:pStyle w:val="Epgrafe"/>
        <w:jc w:val="center"/>
        <w:rPr>
          <w:color w:val="auto"/>
          <w:sz w:val="20"/>
        </w:rPr>
      </w:pPr>
      <w:bookmarkStart w:id="24" w:name="_Toc353134856"/>
      <w:r w:rsidRPr="001965C1">
        <w:rPr>
          <w:color w:val="auto"/>
          <w:sz w:val="20"/>
        </w:rPr>
        <w:t xml:space="preserve">Figura </w:t>
      </w:r>
      <w:r w:rsidR="00B6149B">
        <w:rPr>
          <w:color w:val="auto"/>
          <w:sz w:val="20"/>
        </w:rPr>
        <w:t>1.4</w:t>
      </w:r>
      <w:r w:rsidRPr="001965C1">
        <w:rPr>
          <w:color w:val="auto"/>
          <w:sz w:val="20"/>
        </w:rPr>
        <w:t xml:space="preserve"> Empresas formales según tipo de contribuyente y organización [MYPE2011]</w:t>
      </w:r>
      <w:bookmarkEnd w:id="24"/>
    </w:p>
    <w:p w:rsidR="00597957" w:rsidRDefault="00597957" w:rsidP="00677935">
      <w:pPr>
        <w:jc w:val="center"/>
      </w:pPr>
    </w:p>
    <w:p w:rsidR="00597957" w:rsidRDefault="009F7769" w:rsidP="00510E9F">
      <w:pPr>
        <w:ind w:firstLine="708"/>
        <w:jc w:val="left"/>
      </w:pPr>
      <w:r>
        <w:t>Como se puede ver, también en el sector de las MYPE existe un gran mercado potencial</w:t>
      </w:r>
      <w:r w:rsidR="00510E9F">
        <w:t xml:space="preserve"> ya sea formal o informal y, en particular, con aquellas empresas individuales</w:t>
      </w:r>
      <w:r w:rsidR="00F23023">
        <w:t xml:space="preserve"> ya formalizadas (los que antes eran independientes) con lo que se busca también promover aún más el desarrollo de los que unas vez fueron independientes.</w:t>
      </w:r>
    </w:p>
    <w:p w:rsidR="00597957" w:rsidRDefault="00597957" w:rsidP="00677935">
      <w:pPr>
        <w:jc w:val="center"/>
      </w:pPr>
    </w:p>
    <w:p w:rsidR="00597957" w:rsidRDefault="00597957" w:rsidP="00677935">
      <w:pPr>
        <w:jc w:val="center"/>
      </w:pPr>
    </w:p>
    <w:p w:rsidR="00912DDE" w:rsidRPr="00FE744D" w:rsidRDefault="00912DDE" w:rsidP="00FE744D"/>
    <w:p w:rsidR="00EA654E" w:rsidRPr="000940FD" w:rsidRDefault="00EA654E" w:rsidP="00EA654E">
      <w:pPr>
        <w:pStyle w:val="Ttulo3"/>
      </w:pPr>
      <w:bookmarkStart w:id="25" w:name="_Toc353206844"/>
      <w:r w:rsidRPr="000940FD">
        <w:t xml:space="preserve">Conceptos relacionados a la propuesta de </w:t>
      </w:r>
      <w:commentRangeStart w:id="26"/>
      <w:r w:rsidRPr="000940FD">
        <w:t>solución</w:t>
      </w:r>
      <w:bookmarkEnd w:id="25"/>
      <w:commentRangeEnd w:id="26"/>
      <w:r w:rsidR="0085004E">
        <w:rPr>
          <w:rStyle w:val="Refdecomentario"/>
          <w:rFonts w:ascii="Times New Roman" w:hAnsi="Times New Roman" w:cs="Times New Roman"/>
          <w:b w:val="0"/>
          <w:bCs w:val="0"/>
          <w:i w:val="0"/>
        </w:rPr>
        <w:commentReference w:id="26"/>
      </w:r>
    </w:p>
    <w:p w:rsidR="006732CA" w:rsidRDefault="00195FA9" w:rsidP="006732CA">
      <w:pPr>
        <w:pStyle w:val="Ttulo4"/>
        <w:rPr>
          <w:sz w:val="22"/>
        </w:rPr>
      </w:pPr>
      <w:proofErr w:type="spellStart"/>
      <w:r w:rsidRPr="000940FD">
        <w:rPr>
          <w:sz w:val="22"/>
        </w:rPr>
        <w:t>Start</w:t>
      </w:r>
      <w:proofErr w:type="spellEnd"/>
      <w:r w:rsidRPr="000940FD">
        <w:rPr>
          <w:sz w:val="22"/>
        </w:rPr>
        <w:t>-</w:t>
      </w:r>
      <w:commentRangeStart w:id="27"/>
      <w:r w:rsidRPr="000940FD">
        <w:rPr>
          <w:sz w:val="22"/>
        </w:rPr>
        <w:t>Up</w:t>
      </w:r>
      <w:commentRangeEnd w:id="27"/>
      <w:r w:rsidR="0085004E">
        <w:rPr>
          <w:rStyle w:val="Refdecomentario"/>
          <w:b w:val="0"/>
          <w:bCs w:val="0"/>
        </w:rPr>
        <w:commentReference w:id="27"/>
      </w:r>
    </w:p>
    <w:p w:rsidR="002A02EA" w:rsidRDefault="002A02EA" w:rsidP="002A02EA"/>
    <w:p w:rsidR="002A02EA" w:rsidRDefault="002A02EA" w:rsidP="002A02EA">
      <w:pPr>
        <w:ind w:firstLine="708"/>
      </w:pPr>
      <w:r w:rsidRPr="00597C2D">
        <w:rPr>
          <w:highlight w:val="yellow"/>
        </w:rPr>
        <w:t>EVALUAR SI SE DEBE INCLUIR O NO</w:t>
      </w:r>
    </w:p>
    <w:p w:rsidR="000C73B5" w:rsidRDefault="000C73B5" w:rsidP="002A02EA">
      <w:pPr>
        <w:ind w:firstLine="708"/>
      </w:pPr>
    </w:p>
    <w:p w:rsidR="003223F3" w:rsidRPr="003223F3" w:rsidRDefault="003223F3" w:rsidP="002A02EA">
      <w:pPr>
        <w:ind w:firstLine="708"/>
        <w:rPr>
          <w:i/>
        </w:rPr>
      </w:pPr>
      <w:r w:rsidRPr="003223F3">
        <w:rPr>
          <w:i/>
        </w:rPr>
        <w:t>Aquí se podría decir que la tesis puede ser planteada como una idea de negocio nueva (</w:t>
      </w:r>
      <w:proofErr w:type="spellStart"/>
      <w:r w:rsidRPr="003223F3">
        <w:rPr>
          <w:i/>
        </w:rPr>
        <w:t>startup</w:t>
      </w:r>
      <w:proofErr w:type="spellEnd"/>
      <w:r w:rsidRPr="003223F3">
        <w:rPr>
          <w:i/>
        </w:rPr>
        <w:t>) para el tesista aunque este enfoque tal vez no será válido para el curso</w:t>
      </w:r>
      <w:r w:rsidR="007B1689">
        <w:rPr>
          <w:i/>
        </w:rPr>
        <w:t xml:space="preserve"> pues se busca solucionar un problema, no formar un nuevo negocio.</w:t>
      </w:r>
    </w:p>
    <w:p w:rsidR="003223F3" w:rsidRDefault="003223F3" w:rsidP="002A02EA">
      <w:pPr>
        <w:ind w:firstLine="708"/>
      </w:pPr>
    </w:p>
    <w:p w:rsidR="000C73B5" w:rsidRDefault="000C73B5" w:rsidP="000C73B5">
      <w:pPr>
        <w:pStyle w:val="Ttulo4"/>
        <w:rPr>
          <w:sz w:val="22"/>
        </w:rPr>
      </w:pPr>
      <w:r>
        <w:rPr>
          <w:sz w:val="22"/>
        </w:rPr>
        <w:t>Procesos Involucrados</w:t>
      </w:r>
    </w:p>
    <w:p w:rsidR="000C73B5" w:rsidRDefault="000C73B5" w:rsidP="000C73B5"/>
    <w:p w:rsidR="000C73B5" w:rsidRDefault="000C73B5" w:rsidP="000C73B5">
      <w:pPr>
        <w:ind w:firstLine="708"/>
      </w:pPr>
      <w:r w:rsidRPr="00597C2D">
        <w:rPr>
          <w:highlight w:val="yellow"/>
        </w:rPr>
        <w:t>EVALUAR SI SE DEBE INCLUIR O NO</w:t>
      </w:r>
    </w:p>
    <w:p w:rsidR="003223F3" w:rsidRDefault="003223F3" w:rsidP="000C73B5">
      <w:pPr>
        <w:ind w:firstLine="708"/>
      </w:pPr>
    </w:p>
    <w:p w:rsidR="003223F3" w:rsidRDefault="003223F3" w:rsidP="000C73B5">
      <w:pPr>
        <w:ind w:firstLine="708"/>
        <w:rPr>
          <w:i/>
        </w:rPr>
      </w:pPr>
      <w:r>
        <w:rPr>
          <w:i/>
        </w:rPr>
        <w:t>Procesos tales como:</w:t>
      </w:r>
    </w:p>
    <w:p w:rsidR="003223F3" w:rsidRDefault="003223F3" w:rsidP="003223F3">
      <w:pPr>
        <w:pStyle w:val="Prrafodelista"/>
        <w:numPr>
          <w:ilvl w:val="0"/>
          <w:numId w:val="33"/>
        </w:numPr>
        <w:rPr>
          <w:i/>
        </w:rPr>
      </w:pPr>
      <w:r>
        <w:rPr>
          <w:i/>
        </w:rPr>
        <w:t>Petición de un servicio por parte de</w:t>
      </w:r>
      <w:r w:rsidR="001922A4">
        <w:rPr>
          <w:i/>
        </w:rPr>
        <w:t xml:space="preserve"> un</w:t>
      </w:r>
      <w:r>
        <w:rPr>
          <w:i/>
        </w:rPr>
        <w:t xml:space="preserve"> cliente</w:t>
      </w:r>
    </w:p>
    <w:p w:rsidR="003223F3" w:rsidRDefault="003223F3" w:rsidP="003223F3">
      <w:pPr>
        <w:pStyle w:val="Prrafodelista"/>
        <w:numPr>
          <w:ilvl w:val="0"/>
          <w:numId w:val="33"/>
        </w:numPr>
        <w:rPr>
          <w:i/>
        </w:rPr>
      </w:pPr>
      <w:r>
        <w:rPr>
          <w:i/>
        </w:rPr>
        <w:t>Registro de cliente (en caso sea nuevo en el sistema)</w:t>
      </w:r>
    </w:p>
    <w:p w:rsidR="003223F3" w:rsidRDefault="003223F3" w:rsidP="003223F3">
      <w:pPr>
        <w:pStyle w:val="Prrafodelista"/>
        <w:numPr>
          <w:ilvl w:val="0"/>
          <w:numId w:val="33"/>
        </w:numPr>
        <w:rPr>
          <w:i/>
        </w:rPr>
      </w:pPr>
      <w:r>
        <w:rPr>
          <w:i/>
        </w:rPr>
        <w:t>Búsqueda del mejor proveedor mediante el algoritmo tabú</w:t>
      </w:r>
    </w:p>
    <w:p w:rsidR="003223F3" w:rsidRDefault="003223F3" w:rsidP="003223F3">
      <w:pPr>
        <w:pStyle w:val="Prrafodelista"/>
        <w:numPr>
          <w:ilvl w:val="0"/>
          <w:numId w:val="33"/>
        </w:numPr>
        <w:rPr>
          <w:i/>
        </w:rPr>
      </w:pPr>
      <w:r>
        <w:rPr>
          <w:i/>
        </w:rPr>
        <w:t>Asignación de proveedor a cliente</w:t>
      </w:r>
    </w:p>
    <w:p w:rsidR="003223F3" w:rsidRDefault="003223F3" w:rsidP="003223F3">
      <w:pPr>
        <w:pStyle w:val="Prrafodelista"/>
        <w:numPr>
          <w:ilvl w:val="0"/>
          <w:numId w:val="33"/>
        </w:numPr>
        <w:rPr>
          <w:i/>
        </w:rPr>
      </w:pPr>
      <w:r>
        <w:rPr>
          <w:i/>
        </w:rPr>
        <w:t xml:space="preserve">Registro </w:t>
      </w:r>
      <w:r w:rsidR="00D629A1">
        <w:rPr>
          <w:i/>
        </w:rPr>
        <w:t xml:space="preserve">y posibilidad de modificación </w:t>
      </w:r>
      <w:r>
        <w:rPr>
          <w:i/>
        </w:rPr>
        <w:t>de horarios de trabajo del proveedor</w:t>
      </w:r>
    </w:p>
    <w:p w:rsidR="003223F3" w:rsidRPr="003223F3" w:rsidRDefault="000F31FB" w:rsidP="003223F3">
      <w:pPr>
        <w:pStyle w:val="Prrafodelista"/>
        <w:numPr>
          <w:ilvl w:val="0"/>
          <w:numId w:val="33"/>
        </w:numPr>
        <w:rPr>
          <w:i/>
        </w:rPr>
      </w:pPr>
      <w:proofErr w:type="spellStart"/>
      <w:r>
        <w:rPr>
          <w:i/>
        </w:rPr>
        <w:t>etc</w:t>
      </w:r>
      <w:proofErr w:type="spellEnd"/>
    </w:p>
    <w:p w:rsidR="000C73B5" w:rsidRPr="002A02EA" w:rsidRDefault="000C73B5" w:rsidP="002A02EA">
      <w:pPr>
        <w:ind w:firstLine="708"/>
      </w:pPr>
    </w:p>
    <w:p w:rsidR="00751AA2" w:rsidRPr="000940FD" w:rsidRDefault="00751AA2" w:rsidP="00751AA2">
      <w:pPr>
        <w:pStyle w:val="Ttulo4"/>
        <w:rPr>
          <w:sz w:val="18"/>
        </w:rPr>
      </w:pPr>
      <w:r w:rsidRPr="000940FD">
        <w:rPr>
          <w:sz w:val="22"/>
        </w:rPr>
        <w:t xml:space="preserve">Algoritmo de Búsqueda </w:t>
      </w:r>
      <w:commentRangeStart w:id="28"/>
      <w:r w:rsidRPr="000940FD">
        <w:rPr>
          <w:sz w:val="22"/>
        </w:rPr>
        <w:t>Tabú</w:t>
      </w:r>
      <w:commentRangeEnd w:id="28"/>
      <w:r w:rsidR="00AA7DCB">
        <w:rPr>
          <w:rStyle w:val="Refdecomentario"/>
          <w:b w:val="0"/>
          <w:bCs w:val="0"/>
        </w:rPr>
        <w:commentReference w:id="28"/>
      </w:r>
    </w:p>
    <w:p w:rsidR="00751AA2" w:rsidRDefault="00751AA2" w:rsidP="00751AA2"/>
    <w:p w:rsidR="000C73B5" w:rsidRDefault="008B57FC" w:rsidP="000F00A6">
      <w:pPr>
        <w:ind w:firstLine="708"/>
      </w:pPr>
      <w:r>
        <w:t xml:space="preserve">De acuerdo con la definición de </w:t>
      </w:r>
      <w:r w:rsidR="000F00A6">
        <w:t xml:space="preserve">su propio creador </w:t>
      </w:r>
      <w:r>
        <w:t xml:space="preserve">Fred </w:t>
      </w:r>
      <w:proofErr w:type="spellStart"/>
      <w:r>
        <w:t>Glover</w:t>
      </w:r>
      <w:proofErr w:type="spellEnd"/>
      <w:r w:rsidR="000F00A6">
        <w:t>,</w:t>
      </w:r>
      <w:r w:rsidR="008B5A71">
        <w:t xml:space="preserve"> el algoritmo de búsqueda </w:t>
      </w:r>
      <w:r w:rsidR="000F00A6">
        <w:t xml:space="preserve">Tabú es un algoritmo </w:t>
      </w:r>
      <w:proofErr w:type="spellStart"/>
      <w:r w:rsidR="000F00A6">
        <w:t>metaheurístico</w:t>
      </w:r>
      <w:proofErr w:type="spellEnd"/>
      <w:r w:rsidR="000F00A6">
        <w:t xml:space="preserve"> </w:t>
      </w:r>
      <w:r w:rsidR="007C2836">
        <w:t xml:space="preserve">que puede ser utilizado para resolver </w:t>
      </w:r>
      <w:r w:rsidR="007C2836">
        <w:lastRenderedPageBreak/>
        <w:t>problemas de optimización combinatoria</w:t>
      </w:r>
      <w:r w:rsidR="00640A94">
        <w:t xml:space="preserve"> [GLOV1995]</w:t>
      </w:r>
      <w:r w:rsidR="007C2836">
        <w:t>.</w:t>
      </w:r>
      <w:r w:rsidR="00640A94">
        <w:t xml:space="preserve"> El principio básico de éste algoritmo es que </w:t>
      </w:r>
      <w:r w:rsidR="00A401B4">
        <w:t xml:space="preserve">parte de una solución inicial y mediante su ejecución irá buscando soluciones cada vez más óptimas hasta encontrar la mejor. Para esto, </w:t>
      </w:r>
      <w:r w:rsidR="00AB2602">
        <w:t>este algoritmo pose</w:t>
      </w:r>
      <w:r w:rsidR="00F014D0">
        <w:t>e</w:t>
      </w:r>
      <w:r w:rsidR="00AB2602">
        <w:t xml:space="preserve"> dos características fundamentales:</w:t>
      </w:r>
    </w:p>
    <w:p w:rsidR="00E63891" w:rsidRDefault="00E63891" w:rsidP="000F00A6">
      <w:pPr>
        <w:ind w:firstLine="708"/>
      </w:pPr>
    </w:p>
    <w:p w:rsidR="00E63891" w:rsidRDefault="00E63891" w:rsidP="00E63891">
      <w:pPr>
        <w:pStyle w:val="Prrafodelista"/>
        <w:numPr>
          <w:ilvl w:val="0"/>
          <w:numId w:val="32"/>
        </w:numPr>
      </w:pPr>
      <w:r w:rsidRPr="001D1680">
        <w:rPr>
          <w:b/>
        </w:rPr>
        <w:t>Memoria Adaptativa</w:t>
      </w:r>
      <w:r w:rsidR="00016589">
        <w:t>:</w:t>
      </w:r>
      <w:r w:rsidR="00773FE1">
        <w:t xml:space="preserve"> </w:t>
      </w:r>
      <w:r w:rsidR="0063775E">
        <w:t xml:space="preserve">el algoritmo </w:t>
      </w:r>
      <w:r w:rsidR="00773FE1">
        <w:t xml:space="preserve">utiliza estructuras de almacenamiento </w:t>
      </w:r>
      <w:r w:rsidR="0063775E">
        <w:t xml:space="preserve">la cual le permite ir guardando aquellas posibles soluciones encontradas </w:t>
      </w:r>
      <w:r w:rsidR="00B912CD">
        <w:t>de manera tal que no vuelva</w:t>
      </w:r>
      <w:r w:rsidR="00F66528">
        <w:t xml:space="preserve"> a considerarlas (las marca como </w:t>
      </w:r>
      <w:r w:rsidR="00F66528" w:rsidRPr="0034384F">
        <w:rPr>
          <w:i/>
        </w:rPr>
        <w:t>Tabú</w:t>
      </w:r>
      <w:r w:rsidR="00F66528">
        <w:t>).</w:t>
      </w:r>
    </w:p>
    <w:p w:rsidR="00016589" w:rsidRDefault="00016589" w:rsidP="00016589"/>
    <w:p w:rsidR="001D1680" w:rsidRDefault="00016589" w:rsidP="001D1680">
      <w:pPr>
        <w:pStyle w:val="Prrafodelista"/>
        <w:numPr>
          <w:ilvl w:val="0"/>
          <w:numId w:val="32"/>
        </w:numPr>
      </w:pPr>
      <w:r w:rsidRPr="001D1680">
        <w:rPr>
          <w:b/>
        </w:rPr>
        <w:t>Exploración Responsiva</w:t>
      </w:r>
      <w:r w:rsidR="00F66528">
        <w:t xml:space="preserve">: </w:t>
      </w:r>
      <w:r w:rsidR="001D1680">
        <w:t xml:space="preserve">consiste en que una mala estrategia de elección de una solución </w:t>
      </w:r>
      <w:r w:rsidR="00AD26BB">
        <w:t>puede otorgar más información que si se hubiera hecho una buena elección.</w:t>
      </w:r>
    </w:p>
    <w:p w:rsidR="005D0BE4" w:rsidRDefault="005D0BE4" w:rsidP="005D0BE4">
      <w:pPr>
        <w:pStyle w:val="Prrafodelista"/>
      </w:pPr>
    </w:p>
    <w:p w:rsidR="005D0BE4" w:rsidRDefault="005D0BE4" w:rsidP="00A459E1">
      <w:pPr>
        <w:ind w:firstLine="708"/>
      </w:pPr>
      <w:r>
        <w:t xml:space="preserve">Gracias a estas dos características que </w:t>
      </w:r>
      <w:r w:rsidR="00F014D0">
        <w:t>posee</w:t>
      </w:r>
      <w:r>
        <w:t xml:space="preserve"> el algoritmo, se le considera como una búsqueda inteligente.</w:t>
      </w:r>
      <w:r w:rsidR="00827791">
        <w:t xml:space="preserve"> El esquema del algoritmo es el siguiente:</w:t>
      </w:r>
    </w:p>
    <w:p w:rsidR="00827791" w:rsidRDefault="00827791" w:rsidP="00A459E1">
      <w:pPr>
        <w:ind w:firstLine="708"/>
      </w:pPr>
    </w:p>
    <w:p w:rsidR="00827791" w:rsidRDefault="001965C1" w:rsidP="00E24ADD">
      <w:r>
        <w:rPr>
          <w:noProof/>
          <w:lang w:eastAsia="es-PE"/>
        </w:rPr>
        <w:drawing>
          <wp:inline distT="0" distB="0" distL="0" distR="0">
            <wp:extent cx="5813778" cy="5384800"/>
            <wp:effectExtent l="0" t="0" r="0" b="635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u.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7272" cy="5388036"/>
                    </a:xfrm>
                    <a:prstGeom prst="rect">
                      <a:avLst/>
                    </a:prstGeom>
                  </pic:spPr>
                </pic:pic>
              </a:graphicData>
            </a:graphic>
          </wp:inline>
        </w:drawing>
      </w:r>
    </w:p>
    <w:p w:rsidR="001965C1" w:rsidRPr="001965C1" w:rsidRDefault="001965C1" w:rsidP="001965C1">
      <w:pPr>
        <w:pStyle w:val="Epgrafe"/>
        <w:jc w:val="center"/>
        <w:rPr>
          <w:color w:val="auto"/>
          <w:sz w:val="20"/>
        </w:rPr>
      </w:pPr>
      <w:bookmarkStart w:id="29" w:name="_Toc353134857"/>
      <w:r w:rsidRPr="001965C1">
        <w:rPr>
          <w:color w:val="auto"/>
          <w:sz w:val="20"/>
        </w:rPr>
        <w:t>Figura 1.</w:t>
      </w:r>
      <w:r w:rsidR="00B6149B">
        <w:rPr>
          <w:color w:val="auto"/>
          <w:sz w:val="20"/>
        </w:rPr>
        <w:t>5</w:t>
      </w:r>
      <w:r w:rsidRPr="001965C1">
        <w:rPr>
          <w:color w:val="auto"/>
          <w:sz w:val="20"/>
        </w:rPr>
        <w:t xml:space="preserve"> </w:t>
      </w:r>
      <w:r>
        <w:rPr>
          <w:color w:val="auto"/>
          <w:sz w:val="20"/>
        </w:rPr>
        <w:t>Esquema de Algoritmo de Búsqueda Tabú</w:t>
      </w:r>
      <w:r w:rsidRPr="001965C1">
        <w:rPr>
          <w:color w:val="auto"/>
          <w:sz w:val="20"/>
        </w:rPr>
        <w:t xml:space="preserve"> [TABU1990]</w:t>
      </w:r>
      <w:bookmarkEnd w:id="29"/>
    </w:p>
    <w:p w:rsidR="00DB4E57" w:rsidRDefault="00DB4E57" w:rsidP="00DB4E57">
      <w:pPr>
        <w:pStyle w:val="Prrafodelista"/>
        <w:ind w:left="0"/>
      </w:pPr>
    </w:p>
    <w:p w:rsidR="001D1680" w:rsidRDefault="00DB4E57" w:rsidP="00DB4E57">
      <w:pPr>
        <w:pStyle w:val="Prrafodelista"/>
        <w:ind w:left="0" w:firstLine="708"/>
      </w:pPr>
      <w:r>
        <w:lastRenderedPageBreak/>
        <w:t>Como se verá en detalle más adelante, la aplicación de éste algoritmo servirá para la asignación de los proveedores de servicios a los clientes que solicitan un determinado servicio.</w:t>
      </w:r>
      <w:bookmarkStart w:id="30" w:name="_GoBack"/>
      <w:bookmarkEnd w:id="30"/>
    </w:p>
    <w:p w:rsidR="00DB4E57" w:rsidRPr="00751AA2" w:rsidRDefault="00DB4E57" w:rsidP="001D1680">
      <w:pPr>
        <w:pStyle w:val="Prrafodelista"/>
      </w:pPr>
    </w:p>
    <w:p w:rsidR="00EA654E" w:rsidRPr="000940FD" w:rsidRDefault="00EA654E" w:rsidP="00EA654E">
      <w:pPr>
        <w:pStyle w:val="Ttulo3"/>
      </w:pPr>
      <w:bookmarkStart w:id="31" w:name="_Toc353206845"/>
      <w:r w:rsidRPr="000940FD">
        <w:t>Otros conceptos</w:t>
      </w:r>
      <w:bookmarkEnd w:id="31"/>
      <w:r w:rsidRPr="000940FD">
        <w:t xml:space="preserve"> </w:t>
      </w:r>
    </w:p>
    <w:p w:rsidR="00FE744D" w:rsidRDefault="00FE744D" w:rsidP="00FE744D"/>
    <w:p w:rsidR="005F7C1B" w:rsidRDefault="005F7C1B" w:rsidP="005F7C1B">
      <w:pPr>
        <w:pStyle w:val="Ttulo4"/>
        <w:rPr>
          <w:sz w:val="22"/>
        </w:rPr>
      </w:pPr>
      <w:r w:rsidRPr="000940FD">
        <w:rPr>
          <w:sz w:val="22"/>
        </w:rPr>
        <w:t>Servicios Generales y de Mantenimiento</w:t>
      </w:r>
    </w:p>
    <w:p w:rsidR="000C73B5" w:rsidRDefault="000C73B5" w:rsidP="000C73B5"/>
    <w:p w:rsidR="000C73B5" w:rsidRDefault="00210BB6" w:rsidP="0056517E">
      <w:pPr>
        <w:ind w:firstLine="708"/>
      </w:pPr>
      <w:r>
        <w:t>Como ya se había mencionado antes, el presente proyecto se enfocará en un determinado sector</w:t>
      </w:r>
      <w:r w:rsidR="0056517E">
        <w:t xml:space="preserve"> de actividad económica, el de los servicios. En particular, </w:t>
      </w:r>
      <w:r w:rsidR="00A84724">
        <w:t xml:space="preserve">dentro del sector servicios el proyecto tomará en cuenta </w:t>
      </w:r>
      <w:r w:rsidR="00BD3E72">
        <w:t xml:space="preserve">aquellos que son conocidos como </w:t>
      </w:r>
      <w:r w:rsidR="00BD3E72" w:rsidRPr="00BD3E72">
        <w:rPr>
          <w:i/>
        </w:rPr>
        <w:t>servicios</w:t>
      </w:r>
      <w:r w:rsidR="00BD3E72">
        <w:t xml:space="preserve"> </w:t>
      </w:r>
      <w:r w:rsidR="00BD3E72" w:rsidRPr="00BD3E72">
        <w:rPr>
          <w:i/>
        </w:rPr>
        <w:t>generale</w:t>
      </w:r>
      <w:r w:rsidR="00F042A0">
        <w:rPr>
          <w:i/>
        </w:rPr>
        <w:t>s</w:t>
      </w:r>
      <w:r w:rsidR="00F042A0">
        <w:t>. Estos incluyen:</w:t>
      </w:r>
    </w:p>
    <w:p w:rsidR="00F042A0" w:rsidRDefault="00F042A0" w:rsidP="0056517E">
      <w:pPr>
        <w:ind w:firstLine="708"/>
      </w:pPr>
    </w:p>
    <w:p w:rsidR="00393426" w:rsidRDefault="00393426" w:rsidP="00393426">
      <w:pPr>
        <w:pStyle w:val="Prrafodelista"/>
        <w:numPr>
          <w:ilvl w:val="0"/>
          <w:numId w:val="35"/>
        </w:numPr>
      </w:pPr>
      <w:r w:rsidRPr="00393426">
        <w:t>Albañilería</w:t>
      </w:r>
    </w:p>
    <w:p w:rsidR="00C27488" w:rsidRDefault="00C27488" w:rsidP="00393426">
      <w:pPr>
        <w:pStyle w:val="Prrafodelista"/>
        <w:numPr>
          <w:ilvl w:val="0"/>
          <w:numId w:val="35"/>
        </w:numPr>
      </w:pPr>
      <w:r>
        <w:t>Carpintería</w:t>
      </w:r>
    </w:p>
    <w:p w:rsidR="00C27488" w:rsidRDefault="00C27488" w:rsidP="00C27488">
      <w:pPr>
        <w:pStyle w:val="Prrafodelista"/>
        <w:numPr>
          <w:ilvl w:val="0"/>
          <w:numId w:val="35"/>
        </w:numPr>
      </w:pPr>
      <w:proofErr w:type="spellStart"/>
      <w:r>
        <w:t>Drywall</w:t>
      </w:r>
      <w:proofErr w:type="spellEnd"/>
    </w:p>
    <w:p w:rsidR="00C27488" w:rsidRDefault="00C27488" w:rsidP="00C27488">
      <w:pPr>
        <w:pStyle w:val="Prrafodelista"/>
        <w:numPr>
          <w:ilvl w:val="0"/>
          <w:numId w:val="35"/>
        </w:numPr>
      </w:pPr>
      <w:r>
        <w:t>Electricidad</w:t>
      </w:r>
    </w:p>
    <w:p w:rsidR="00C27488" w:rsidRDefault="00C27488" w:rsidP="00C27488">
      <w:pPr>
        <w:pStyle w:val="Prrafodelista"/>
        <w:numPr>
          <w:ilvl w:val="0"/>
          <w:numId w:val="35"/>
        </w:numPr>
      </w:pPr>
      <w:r>
        <w:t>Gasfitería</w:t>
      </w:r>
    </w:p>
    <w:p w:rsidR="00C27488" w:rsidRDefault="00C27488" w:rsidP="00C27488">
      <w:pPr>
        <w:pStyle w:val="Prrafodelista"/>
        <w:numPr>
          <w:ilvl w:val="0"/>
          <w:numId w:val="35"/>
        </w:numPr>
      </w:pPr>
      <w:r>
        <w:t>Jardinería</w:t>
      </w:r>
    </w:p>
    <w:p w:rsidR="00C27488" w:rsidRDefault="00C27488" w:rsidP="00C27488">
      <w:pPr>
        <w:pStyle w:val="Prrafodelista"/>
        <w:numPr>
          <w:ilvl w:val="0"/>
          <w:numId w:val="35"/>
        </w:numPr>
      </w:pPr>
      <w:r>
        <w:t>Limpieza</w:t>
      </w:r>
    </w:p>
    <w:p w:rsidR="00C27488" w:rsidRDefault="00C27488" w:rsidP="00C27488">
      <w:pPr>
        <w:pStyle w:val="Prrafodelista"/>
        <w:numPr>
          <w:ilvl w:val="0"/>
          <w:numId w:val="35"/>
        </w:numPr>
      </w:pPr>
      <w:r>
        <w:t>Mantenimiento</w:t>
      </w:r>
    </w:p>
    <w:p w:rsidR="00C27488" w:rsidRDefault="008870A6" w:rsidP="00C27488">
      <w:pPr>
        <w:pStyle w:val="Prrafodelista"/>
        <w:numPr>
          <w:ilvl w:val="0"/>
          <w:numId w:val="35"/>
        </w:numPr>
      </w:pPr>
      <w:proofErr w:type="spellStart"/>
      <w:r>
        <w:t>Melamina</w:t>
      </w:r>
      <w:proofErr w:type="spellEnd"/>
    </w:p>
    <w:p w:rsidR="00C27488" w:rsidRDefault="00C27488" w:rsidP="00C27488">
      <w:pPr>
        <w:pStyle w:val="Prrafodelista"/>
        <w:numPr>
          <w:ilvl w:val="0"/>
          <w:numId w:val="35"/>
        </w:numPr>
      </w:pPr>
      <w:r>
        <w:t>Pintura</w:t>
      </w:r>
    </w:p>
    <w:p w:rsidR="00C27488" w:rsidRDefault="00C27488" w:rsidP="00C27488">
      <w:pPr>
        <w:pStyle w:val="Prrafodelista"/>
        <w:numPr>
          <w:ilvl w:val="0"/>
          <w:numId w:val="35"/>
        </w:numPr>
      </w:pPr>
      <w:r>
        <w:t>Reparaciones</w:t>
      </w:r>
    </w:p>
    <w:p w:rsidR="00597C2D" w:rsidRDefault="00C27488" w:rsidP="00C27488">
      <w:pPr>
        <w:pStyle w:val="Prrafodelista"/>
        <w:numPr>
          <w:ilvl w:val="0"/>
          <w:numId w:val="35"/>
        </w:numPr>
      </w:pPr>
      <w:r>
        <w:t>Vidriería</w:t>
      </w:r>
    </w:p>
    <w:p w:rsidR="00393426" w:rsidRDefault="00393426" w:rsidP="00393426"/>
    <w:p w:rsidR="00393426" w:rsidRDefault="00393426" w:rsidP="00393426">
      <w:pPr>
        <w:ind w:firstLine="708"/>
      </w:pPr>
      <w:r>
        <w:t xml:space="preserve">El siguiente cuadro muestra la participación porcentual de los distintos grupos ocupacionales en la PEA ocupada: </w:t>
      </w:r>
    </w:p>
    <w:p w:rsidR="00597C2D" w:rsidRDefault="00597C2D" w:rsidP="000C73B5"/>
    <w:p w:rsidR="007D0E5A" w:rsidRDefault="00434B34" w:rsidP="000C73B5">
      <w:r>
        <w:rPr>
          <w:noProof/>
          <w:lang w:eastAsia="es-PE"/>
        </w:rPr>
        <w:drawing>
          <wp:inline distT="0" distB="0" distL="0" distR="0">
            <wp:extent cx="5422392" cy="2313432"/>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18315" cy="2311693"/>
                    </a:xfrm>
                    <a:prstGeom prst="rect">
                      <a:avLst/>
                    </a:prstGeom>
                  </pic:spPr>
                </pic:pic>
              </a:graphicData>
            </a:graphic>
          </wp:inline>
        </w:drawing>
      </w:r>
    </w:p>
    <w:p w:rsidR="00434B34" w:rsidRPr="001965C1" w:rsidRDefault="00434B34" w:rsidP="000838A0">
      <w:pPr>
        <w:pStyle w:val="Epgrafe"/>
        <w:jc w:val="center"/>
        <w:rPr>
          <w:color w:val="auto"/>
          <w:sz w:val="20"/>
        </w:rPr>
      </w:pPr>
      <w:bookmarkStart w:id="32" w:name="_Toc353134858"/>
      <w:r w:rsidRPr="001965C1">
        <w:rPr>
          <w:color w:val="auto"/>
          <w:sz w:val="20"/>
        </w:rPr>
        <w:t>Figura 1.</w:t>
      </w:r>
      <w:r w:rsidR="00B6149B">
        <w:rPr>
          <w:color w:val="auto"/>
          <w:sz w:val="20"/>
        </w:rPr>
        <w:t>6</w:t>
      </w:r>
      <w:r w:rsidRPr="001965C1">
        <w:rPr>
          <w:color w:val="auto"/>
          <w:sz w:val="20"/>
        </w:rPr>
        <w:t xml:space="preserve"> </w:t>
      </w:r>
      <w:r>
        <w:rPr>
          <w:color w:val="auto"/>
          <w:sz w:val="20"/>
        </w:rPr>
        <w:t>Distribución de la PEA ocupada, según sexo y grupo</w:t>
      </w:r>
      <w:r w:rsidRPr="001965C1">
        <w:rPr>
          <w:color w:val="auto"/>
          <w:sz w:val="20"/>
        </w:rPr>
        <w:t xml:space="preserve"> </w:t>
      </w:r>
      <w:r>
        <w:rPr>
          <w:color w:val="auto"/>
          <w:sz w:val="20"/>
        </w:rPr>
        <w:t>ocupacional 2001-2011</w:t>
      </w:r>
      <w:r w:rsidR="00502CF3">
        <w:rPr>
          <w:color w:val="auto"/>
          <w:sz w:val="20"/>
        </w:rPr>
        <w:t xml:space="preserve"> </w:t>
      </w:r>
      <w:r w:rsidRPr="001965C1">
        <w:rPr>
          <w:color w:val="auto"/>
          <w:sz w:val="20"/>
        </w:rPr>
        <w:t>[</w:t>
      </w:r>
      <w:r>
        <w:rPr>
          <w:color w:val="auto"/>
          <w:sz w:val="20"/>
        </w:rPr>
        <w:t>PEA42011</w:t>
      </w:r>
      <w:r w:rsidRPr="001965C1">
        <w:rPr>
          <w:color w:val="auto"/>
          <w:sz w:val="20"/>
        </w:rPr>
        <w:t>]</w:t>
      </w:r>
      <w:bookmarkEnd w:id="32"/>
    </w:p>
    <w:p w:rsidR="00393426" w:rsidRDefault="00393426" w:rsidP="000C73B5"/>
    <w:p w:rsidR="007D0E5A" w:rsidRDefault="00393426" w:rsidP="00B4247A">
      <w:pPr>
        <w:ind w:firstLine="708"/>
      </w:pPr>
      <w:r>
        <w:t>Los servicios previamente mencionados entrarían en los grupos de</w:t>
      </w:r>
      <w:r w:rsidR="007F639F">
        <w:t xml:space="preserve"> artesano,</w:t>
      </w:r>
      <w:r>
        <w:t xml:space="preserve"> obrero</w:t>
      </w:r>
      <w:r w:rsidR="00B4247A">
        <w:t>,</w:t>
      </w:r>
      <w:r>
        <w:t xml:space="preserve"> </w:t>
      </w:r>
      <w:r w:rsidR="007F639F">
        <w:t>j</w:t>
      </w:r>
      <w:r w:rsidR="00B4247A">
        <w:t xml:space="preserve">ornalero y </w:t>
      </w:r>
      <w:r>
        <w:t>trabajador de los servicios</w:t>
      </w:r>
      <w:r w:rsidR="002B65BB">
        <w:t xml:space="preserve"> (</w:t>
      </w:r>
      <w:r w:rsidR="00B4247A">
        <w:t>en este caso servicios generales</w:t>
      </w:r>
      <w:r w:rsidR="002B65BB">
        <w:t>)</w:t>
      </w:r>
      <w:r w:rsidR="00B4247A">
        <w:t>.</w:t>
      </w:r>
    </w:p>
    <w:p w:rsidR="007D0E5A" w:rsidRDefault="007D0E5A" w:rsidP="000C73B5"/>
    <w:p w:rsidR="007D0E5A" w:rsidRPr="000C73B5" w:rsidRDefault="007D0E5A" w:rsidP="00CA67E6">
      <w:pPr>
        <w:pStyle w:val="Ttulo4"/>
        <w:numPr>
          <w:ilvl w:val="0"/>
          <w:numId w:val="0"/>
        </w:numPr>
        <w:ind w:left="864"/>
      </w:pPr>
    </w:p>
    <w:sectPr w:rsidR="007D0E5A" w:rsidRPr="000C73B5" w:rsidSect="00C45AC5">
      <w:headerReference w:type="default" r:id="rId17"/>
      <w:footerReference w:type="default" r:id="rId18"/>
      <w:headerReference w:type="first" r:id="rId19"/>
      <w:pgSz w:w="11906" w:h="16838" w:code="9"/>
      <w:pgMar w:top="1418" w:right="1701" w:bottom="1418" w:left="1701" w:header="709"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César" w:date="2013-04-10T21:20:00Z" w:initials="CA">
    <w:p w:rsidR="00B25AE4" w:rsidRDefault="00B25AE4">
      <w:pPr>
        <w:pStyle w:val="Textocomentario"/>
      </w:pPr>
      <w:r>
        <w:rPr>
          <w:rStyle w:val="Refdecomentario"/>
        </w:rPr>
        <w:annotationRef/>
      </w:r>
      <w:r>
        <w:t>No resuelves, brindas una solución.</w:t>
      </w:r>
    </w:p>
  </w:comment>
  <w:comment w:id="8" w:author="César" w:date="2013-04-10T21:24:00Z" w:initials="CA">
    <w:p w:rsidR="00B25AE4" w:rsidRDefault="00B25AE4">
      <w:pPr>
        <w:pStyle w:val="Textocomentario"/>
      </w:pPr>
      <w:r>
        <w:rPr>
          <w:rStyle w:val="Refdecomentario"/>
        </w:rPr>
        <w:annotationRef/>
      </w:r>
      <w:proofErr w:type="spellStart"/>
      <w:r>
        <w:t>Markeplace</w:t>
      </w:r>
      <w:proofErr w:type="spellEnd"/>
      <w:r>
        <w:t>, verificar condiciones</w:t>
      </w:r>
    </w:p>
  </w:comment>
  <w:comment w:id="12" w:author="César" w:date="2013-04-10T21:36:00Z" w:initials="CA">
    <w:p w:rsidR="0085004E" w:rsidRDefault="0085004E">
      <w:pPr>
        <w:pStyle w:val="Textocomentario"/>
      </w:pPr>
      <w:r>
        <w:rPr>
          <w:rStyle w:val="Refdecomentario"/>
        </w:rPr>
        <w:annotationRef/>
      </w:r>
      <w:r>
        <w:t>Comercio electrónico</w:t>
      </w:r>
    </w:p>
  </w:comment>
  <w:comment w:id="26" w:author="César" w:date="2013-04-10T21:31:00Z" w:initials="CA">
    <w:p w:rsidR="0085004E" w:rsidRDefault="0085004E">
      <w:pPr>
        <w:pStyle w:val="Textocomentario"/>
      </w:pPr>
      <w:r>
        <w:rPr>
          <w:rStyle w:val="Refdecomentario"/>
        </w:rPr>
        <w:annotationRef/>
      </w:r>
      <w:r>
        <w:t>Tienes que buscar temas de comercio electrónico que se alinea más con la solución propuesta: B2C, Marketplace, mercado digital entre otras</w:t>
      </w:r>
    </w:p>
  </w:comment>
  <w:comment w:id="27" w:author="César" w:date="2013-04-10T21:30:00Z" w:initials="CA">
    <w:p w:rsidR="0085004E" w:rsidRDefault="0085004E">
      <w:pPr>
        <w:pStyle w:val="Textocomentario"/>
      </w:pPr>
      <w:r>
        <w:rPr>
          <w:rStyle w:val="Refdecomentario"/>
        </w:rPr>
        <w:annotationRef/>
      </w:r>
      <w:r>
        <w:t>No creo</w:t>
      </w:r>
    </w:p>
  </w:comment>
  <w:comment w:id="28" w:author="César" w:date="2013-04-10T21:39:00Z" w:initials="CA">
    <w:p w:rsidR="00AA7DCB" w:rsidRDefault="00AA7DCB">
      <w:pPr>
        <w:pStyle w:val="Textocomentario"/>
      </w:pPr>
      <w:r>
        <w:rPr>
          <w:rStyle w:val="Refdecomentario"/>
        </w:rPr>
        <w:annotationRef/>
      </w:r>
      <w:r>
        <w:t>No se menciona dentro de la problemática el tema de búsquedas o dentro de la solución brindada.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945" w:rsidRDefault="00060945">
      <w:r>
        <w:separator/>
      </w:r>
    </w:p>
    <w:p w:rsidR="00060945" w:rsidRDefault="00060945"/>
    <w:p w:rsidR="00060945" w:rsidRDefault="00060945" w:rsidP="005737E9"/>
    <w:p w:rsidR="00060945" w:rsidRDefault="00060945" w:rsidP="005737E9"/>
    <w:p w:rsidR="00060945" w:rsidRDefault="00060945" w:rsidP="00442B7D"/>
    <w:p w:rsidR="00060945" w:rsidRDefault="00060945" w:rsidP="00442B7D"/>
    <w:p w:rsidR="00060945" w:rsidRDefault="00060945" w:rsidP="003B26C9"/>
    <w:p w:rsidR="00060945" w:rsidRDefault="00060945" w:rsidP="003B26C9"/>
    <w:p w:rsidR="00060945" w:rsidRDefault="00060945"/>
  </w:endnote>
  <w:endnote w:type="continuationSeparator" w:id="0">
    <w:p w:rsidR="00060945" w:rsidRDefault="00060945">
      <w:r>
        <w:continuationSeparator/>
      </w:r>
    </w:p>
    <w:p w:rsidR="00060945" w:rsidRDefault="00060945"/>
    <w:p w:rsidR="00060945" w:rsidRDefault="00060945" w:rsidP="005737E9"/>
    <w:p w:rsidR="00060945" w:rsidRDefault="00060945" w:rsidP="005737E9"/>
    <w:p w:rsidR="00060945" w:rsidRDefault="00060945" w:rsidP="00442B7D"/>
    <w:p w:rsidR="00060945" w:rsidRDefault="00060945" w:rsidP="00442B7D"/>
    <w:p w:rsidR="00060945" w:rsidRDefault="00060945" w:rsidP="003B26C9"/>
    <w:p w:rsidR="00060945" w:rsidRDefault="00060945" w:rsidP="003B26C9"/>
    <w:p w:rsidR="00060945" w:rsidRDefault="00060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426" w:rsidRDefault="00393426"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393426" w:rsidRDefault="002C5005">
        <w:pPr>
          <w:pStyle w:val="Piedepgina"/>
          <w:jc w:val="right"/>
        </w:pPr>
        <w:r>
          <w:fldChar w:fldCharType="begin"/>
        </w:r>
        <w:r w:rsidR="00393426">
          <w:instrText>PAGE   \* MERGEFORMAT</w:instrText>
        </w:r>
        <w:r>
          <w:fldChar w:fldCharType="separate"/>
        </w:r>
        <w:r w:rsidR="00AA7DCB" w:rsidRPr="00AA7DCB">
          <w:rPr>
            <w:noProof/>
            <w:lang w:val="es-ES"/>
          </w:rPr>
          <w:t>6</w:t>
        </w:r>
        <w:r>
          <w:fldChar w:fldCharType="end"/>
        </w:r>
      </w:p>
    </w:sdtContent>
  </w:sdt>
  <w:p w:rsidR="00393426" w:rsidRDefault="00393426"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945" w:rsidRDefault="00060945">
      <w:r>
        <w:separator/>
      </w:r>
    </w:p>
    <w:p w:rsidR="00060945" w:rsidRDefault="00060945"/>
    <w:p w:rsidR="00060945" w:rsidRDefault="00060945" w:rsidP="005737E9"/>
    <w:p w:rsidR="00060945" w:rsidRDefault="00060945" w:rsidP="005737E9"/>
    <w:p w:rsidR="00060945" w:rsidRDefault="00060945" w:rsidP="00442B7D"/>
    <w:p w:rsidR="00060945" w:rsidRDefault="00060945" w:rsidP="00442B7D"/>
    <w:p w:rsidR="00060945" w:rsidRDefault="00060945" w:rsidP="003B26C9"/>
    <w:p w:rsidR="00060945" w:rsidRDefault="00060945" w:rsidP="003B26C9"/>
    <w:p w:rsidR="00060945" w:rsidRDefault="00060945"/>
  </w:footnote>
  <w:footnote w:type="continuationSeparator" w:id="0">
    <w:p w:rsidR="00060945" w:rsidRDefault="00060945">
      <w:r>
        <w:continuationSeparator/>
      </w:r>
    </w:p>
    <w:p w:rsidR="00060945" w:rsidRDefault="00060945"/>
    <w:p w:rsidR="00060945" w:rsidRDefault="00060945" w:rsidP="005737E9"/>
    <w:p w:rsidR="00060945" w:rsidRDefault="00060945" w:rsidP="005737E9"/>
    <w:p w:rsidR="00060945" w:rsidRDefault="00060945" w:rsidP="00442B7D"/>
    <w:p w:rsidR="00060945" w:rsidRDefault="00060945" w:rsidP="00442B7D"/>
    <w:p w:rsidR="00060945" w:rsidRDefault="00060945" w:rsidP="003B26C9"/>
    <w:p w:rsidR="00060945" w:rsidRDefault="00060945" w:rsidP="003B26C9"/>
    <w:p w:rsidR="00060945" w:rsidRDefault="000609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426" w:rsidRDefault="00393426">
    <w:pPr>
      <w:pStyle w:val="Encabezado"/>
    </w:pPr>
    <w:r>
      <w:rPr>
        <w:noProof/>
        <w:lang w:eastAsia="es-PE"/>
      </w:rPr>
      <w:drawing>
        <wp:anchor distT="0" distB="0" distL="114300" distR="114300" simplePos="0" relativeHeight="251665408" behindDoc="0" locked="0" layoutInCell="1" allowOverlap="0">
          <wp:simplePos x="0" y="0"/>
          <wp:positionH relativeFrom="column">
            <wp:posOffset>7601652</wp:posOffset>
          </wp:positionH>
          <wp:positionV relativeFrom="paragraph">
            <wp:posOffset>-286586</wp:posOffset>
          </wp:positionV>
          <wp:extent cx="2117758" cy="644893"/>
          <wp:effectExtent l="1905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17758" cy="64489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426" w:rsidRPr="00307B12" w:rsidRDefault="00393426" w:rsidP="00307B12">
    <w:pPr>
      <w:pStyle w:val="Encabezado"/>
      <w:rPr>
        <w:szCs w:val="94"/>
      </w:rPr>
    </w:pPr>
    <w:r w:rsidRPr="00307B12">
      <w:rPr>
        <w:noProof/>
        <w:szCs w:val="94"/>
        <w:lang w:eastAsia="es-PE"/>
      </w:rPr>
      <w:drawing>
        <wp:anchor distT="0" distB="0" distL="114300" distR="114300" simplePos="0" relativeHeight="251663360" behindDoc="0" locked="0" layoutInCell="1" allowOverlap="0">
          <wp:simplePos x="0" y="0"/>
          <wp:positionH relativeFrom="column">
            <wp:posOffset>7476524</wp:posOffset>
          </wp:positionH>
          <wp:positionV relativeFrom="paragraph">
            <wp:posOffset>-276960</wp:posOffset>
          </wp:positionV>
          <wp:extent cx="1886752" cy="577516"/>
          <wp:effectExtent l="1905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86752" cy="57751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D0"/>
    <w:multiLevelType w:val="hybridMultilevel"/>
    <w:tmpl w:val="ABC88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A440EC"/>
    <w:multiLevelType w:val="hybridMultilevel"/>
    <w:tmpl w:val="A4FAA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306E6"/>
    <w:multiLevelType w:val="hybridMultilevel"/>
    <w:tmpl w:val="9B069A5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6917FF8"/>
    <w:multiLevelType w:val="hybridMultilevel"/>
    <w:tmpl w:val="3AC65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CD72F0"/>
    <w:multiLevelType w:val="hybridMultilevel"/>
    <w:tmpl w:val="914237FC"/>
    <w:lvl w:ilvl="0" w:tplc="00CCE570">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16FF6D97"/>
    <w:multiLevelType w:val="hybridMultilevel"/>
    <w:tmpl w:val="E3223E7E"/>
    <w:lvl w:ilvl="0" w:tplc="28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BBA6BBF"/>
    <w:multiLevelType w:val="hybridMultilevel"/>
    <w:tmpl w:val="ADC03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3204B5"/>
    <w:multiLevelType w:val="hybridMultilevel"/>
    <w:tmpl w:val="6D666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3C1605A"/>
    <w:multiLevelType w:val="hybridMultilevel"/>
    <w:tmpl w:val="7340D68A"/>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9">
    <w:nsid w:val="264856A2"/>
    <w:multiLevelType w:val="multilevel"/>
    <w:tmpl w:val="28AE04C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nsid w:val="28395A71"/>
    <w:multiLevelType w:val="hybridMultilevel"/>
    <w:tmpl w:val="8B00085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A972A01"/>
    <w:multiLevelType w:val="hybridMultilevel"/>
    <w:tmpl w:val="65887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B6B5E66"/>
    <w:multiLevelType w:val="hybridMultilevel"/>
    <w:tmpl w:val="4F54C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0F6112"/>
    <w:multiLevelType w:val="hybridMultilevel"/>
    <w:tmpl w:val="5216B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5792B02"/>
    <w:multiLevelType w:val="hybridMultilevel"/>
    <w:tmpl w:val="41A4A7E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37196E0B"/>
    <w:multiLevelType w:val="hybridMultilevel"/>
    <w:tmpl w:val="FBBA9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876385E"/>
    <w:multiLevelType w:val="hybridMultilevel"/>
    <w:tmpl w:val="6492BF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B8353D6"/>
    <w:multiLevelType w:val="multilevel"/>
    <w:tmpl w:val="DBDACC2E"/>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37468A6"/>
    <w:multiLevelType w:val="hybridMultilevel"/>
    <w:tmpl w:val="39001340"/>
    <w:lvl w:ilvl="0" w:tplc="FFFFFFFF">
      <w:start w:val="1"/>
      <w:numFmt w:val="lowerLetter"/>
      <w:lvlText w:val="%1)"/>
      <w:lvlJc w:val="left"/>
      <w:pPr>
        <w:tabs>
          <w:tab w:val="num" w:pos="360"/>
        </w:tabs>
        <w:ind w:left="284" w:hanging="284"/>
      </w:pPr>
      <w:rPr>
        <w:rFonts w:hint="default"/>
      </w:rPr>
    </w:lvl>
    <w:lvl w:ilvl="1" w:tplc="37983ED2">
      <w:start w:val="1"/>
      <w:numFmt w:val="bullet"/>
      <w:lvlText w:val=""/>
      <w:lvlJc w:val="left"/>
      <w:pPr>
        <w:tabs>
          <w:tab w:val="num" w:pos="567"/>
        </w:tabs>
        <w:ind w:left="567" w:hanging="283"/>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6F60B9C"/>
    <w:multiLevelType w:val="hybridMultilevel"/>
    <w:tmpl w:val="B2D8A602"/>
    <w:lvl w:ilvl="0" w:tplc="22160B4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86632BC"/>
    <w:multiLevelType w:val="hybridMultilevel"/>
    <w:tmpl w:val="372CE38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1">
    <w:nsid w:val="4EA02028"/>
    <w:multiLevelType w:val="hybridMultilevel"/>
    <w:tmpl w:val="921A98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F954792"/>
    <w:multiLevelType w:val="multilevel"/>
    <w:tmpl w:val="143A3BF8"/>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036B58"/>
    <w:multiLevelType w:val="hybridMultilevel"/>
    <w:tmpl w:val="AAC4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587965A5"/>
    <w:multiLevelType w:val="hybridMultilevel"/>
    <w:tmpl w:val="839A152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EEF36A3"/>
    <w:multiLevelType w:val="hybridMultilevel"/>
    <w:tmpl w:val="9586D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6E22FB6"/>
    <w:multiLevelType w:val="hybridMultilevel"/>
    <w:tmpl w:val="466885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691468C3"/>
    <w:multiLevelType w:val="hybridMultilevel"/>
    <w:tmpl w:val="8CB46CB2"/>
    <w:lvl w:ilvl="0" w:tplc="040A000F">
      <w:start w:val="1"/>
      <w:numFmt w:val="decimal"/>
      <w:lvlText w:val="%1."/>
      <w:lvlJc w:val="left"/>
      <w:pPr>
        <w:ind w:left="784" w:hanging="360"/>
      </w:pPr>
    </w:lvl>
    <w:lvl w:ilvl="1" w:tplc="040A0019" w:tentative="1">
      <w:start w:val="1"/>
      <w:numFmt w:val="lowerLetter"/>
      <w:lvlText w:val="%2."/>
      <w:lvlJc w:val="left"/>
      <w:pPr>
        <w:ind w:left="1504" w:hanging="360"/>
      </w:pPr>
    </w:lvl>
    <w:lvl w:ilvl="2" w:tplc="040A001B" w:tentative="1">
      <w:start w:val="1"/>
      <w:numFmt w:val="lowerRoman"/>
      <w:lvlText w:val="%3."/>
      <w:lvlJc w:val="right"/>
      <w:pPr>
        <w:ind w:left="2224" w:hanging="180"/>
      </w:pPr>
    </w:lvl>
    <w:lvl w:ilvl="3" w:tplc="040A000F" w:tentative="1">
      <w:start w:val="1"/>
      <w:numFmt w:val="decimal"/>
      <w:lvlText w:val="%4."/>
      <w:lvlJc w:val="left"/>
      <w:pPr>
        <w:ind w:left="2944" w:hanging="360"/>
      </w:pPr>
    </w:lvl>
    <w:lvl w:ilvl="4" w:tplc="040A0019" w:tentative="1">
      <w:start w:val="1"/>
      <w:numFmt w:val="lowerLetter"/>
      <w:lvlText w:val="%5."/>
      <w:lvlJc w:val="left"/>
      <w:pPr>
        <w:ind w:left="3664" w:hanging="360"/>
      </w:pPr>
    </w:lvl>
    <w:lvl w:ilvl="5" w:tplc="040A001B" w:tentative="1">
      <w:start w:val="1"/>
      <w:numFmt w:val="lowerRoman"/>
      <w:lvlText w:val="%6."/>
      <w:lvlJc w:val="right"/>
      <w:pPr>
        <w:ind w:left="4384" w:hanging="180"/>
      </w:pPr>
    </w:lvl>
    <w:lvl w:ilvl="6" w:tplc="040A000F" w:tentative="1">
      <w:start w:val="1"/>
      <w:numFmt w:val="decimal"/>
      <w:lvlText w:val="%7."/>
      <w:lvlJc w:val="left"/>
      <w:pPr>
        <w:ind w:left="5104" w:hanging="360"/>
      </w:pPr>
    </w:lvl>
    <w:lvl w:ilvl="7" w:tplc="040A0019" w:tentative="1">
      <w:start w:val="1"/>
      <w:numFmt w:val="lowerLetter"/>
      <w:lvlText w:val="%8."/>
      <w:lvlJc w:val="left"/>
      <w:pPr>
        <w:ind w:left="5824" w:hanging="360"/>
      </w:pPr>
    </w:lvl>
    <w:lvl w:ilvl="8" w:tplc="040A001B" w:tentative="1">
      <w:start w:val="1"/>
      <w:numFmt w:val="lowerRoman"/>
      <w:lvlText w:val="%9."/>
      <w:lvlJc w:val="right"/>
      <w:pPr>
        <w:ind w:left="6544" w:hanging="180"/>
      </w:pPr>
    </w:lvl>
  </w:abstractNum>
  <w:abstractNum w:abstractNumId="29">
    <w:nsid w:val="6D594998"/>
    <w:multiLevelType w:val="hybridMultilevel"/>
    <w:tmpl w:val="260CF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77653408"/>
    <w:multiLevelType w:val="hybridMultilevel"/>
    <w:tmpl w:val="A6B4ED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1">
    <w:nsid w:val="799215A7"/>
    <w:multiLevelType w:val="hybridMultilevel"/>
    <w:tmpl w:val="D3DC1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7"/>
  </w:num>
  <w:num w:numId="4">
    <w:abstractNumId w:val="9"/>
  </w:num>
  <w:num w:numId="5">
    <w:abstractNumId w:val="9"/>
  </w:num>
  <w:num w:numId="6">
    <w:abstractNumId w:val="15"/>
  </w:num>
  <w:num w:numId="7">
    <w:abstractNumId w:val="2"/>
  </w:num>
  <w:num w:numId="8">
    <w:abstractNumId w:val="24"/>
  </w:num>
  <w:num w:numId="9">
    <w:abstractNumId w:val="30"/>
  </w:num>
  <w:num w:numId="10">
    <w:abstractNumId w:val="23"/>
  </w:num>
  <w:num w:numId="11">
    <w:abstractNumId w:val="8"/>
  </w:num>
  <w:num w:numId="12">
    <w:abstractNumId w:val="10"/>
  </w:num>
  <w:num w:numId="13">
    <w:abstractNumId w:val="18"/>
  </w:num>
  <w:num w:numId="14">
    <w:abstractNumId w:val="27"/>
  </w:num>
  <w:num w:numId="15">
    <w:abstractNumId w:val="16"/>
  </w:num>
  <w:num w:numId="16">
    <w:abstractNumId w:val="7"/>
  </w:num>
  <w:num w:numId="17">
    <w:abstractNumId w:val="14"/>
  </w:num>
  <w:num w:numId="18">
    <w:abstractNumId w:val="5"/>
  </w:num>
  <w:num w:numId="19">
    <w:abstractNumId w:val="21"/>
  </w:num>
  <w:num w:numId="20">
    <w:abstractNumId w:val="20"/>
  </w:num>
  <w:num w:numId="21">
    <w:abstractNumId w:val="29"/>
  </w:num>
  <w:num w:numId="22">
    <w:abstractNumId w:val="28"/>
  </w:num>
  <w:num w:numId="23">
    <w:abstractNumId w:val="11"/>
  </w:num>
  <w:num w:numId="24">
    <w:abstractNumId w:val="6"/>
  </w:num>
  <w:num w:numId="25">
    <w:abstractNumId w:val="13"/>
  </w:num>
  <w:num w:numId="26">
    <w:abstractNumId w:val="31"/>
  </w:num>
  <w:num w:numId="27">
    <w:abstractNumId w:val="9"/>
  </w:num>
  <w:num w:numId="28">
    <w:abstractNumId w:val="9"/>
  </w:num>
  <w:num w:numId="29">
    <w:abstractNumId w:val="12"/>
  </w:num>
  <w:num w:numId="30">
    <w:abstractNumId w:val="0"/>
  </w:num>
  <w:num w:numId="31">
    <w:abstractNumId w:val="26"/>
  </w:num>
  <w:num w:numId="32">
    <w:abstractNumId w:val="1"/>
  </w:num>
  <w:num w:numId="33">
    <w:abstractNumId w:val="4"/>
  </w:num>
  <w:num w:numId="34">
    <w:abstractNumId w:val="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37EB"/>
    <w:rsid w:val="0000273C"/>
    <w:rsid w:val="0000446C"/>
    <w:rsid w:val="00004EA7"/>
    <w:rsid w:val="000108FB"/>
    <w:rsid w:val="00010EA5"/>
    <w:rsid w:val="000111B4"/>
    <w:rsid w:val="0001187A"/>
    <w:rsid w:val="00012845"/>
    <w:rsid w:val="00016589"/>
    <w:rsid w:val="00034752"/>
    <w:rsid w:val="00034C4C"/>
    <w:rsid w:val="00035A14"/>
    <w:rsid w:val="00035E57"/>
    <w:rsid w:val="00042473"/>
    <w:rsid w:val="0005365C"/>
    <w:rsid w:val="0005383B"/>
    <w:rsid w:val="00053F5E"/>
    <w:rsid w:val="00056B9C"/>
    <w:rsid w:val="00060945"/>
    <w:rsid w:val="00060BFD"/>
    <w:rsid w:val="000648C9"/>
    <w:rsid w:val="00070BE1"/>
    <w:rsid w:val="0007277A"/>
    <w:rsid w:val="0007709B"/>
    <w:rsid w:val="0008112E"/>
    <w:rsid w:val="000812BC"/>
    <w:rsid w:val="00081587"/>
    <w:rsid w:val="00082334"/>
    <w:rsid w:val="000838A0"/>
    <w:rsid w:val="00090771"/>
    <w:rsid w:val="000931A1"/>
    <w:rsid w:val="000940FD"/>
    <w:rsid w:val="000A2F72"/>
    <w:rsid w:val="000B07FD"/>
    <w:rsid w:val="000B382C"/>
    <w:rsid w:val="000B46CA"/>
    <w:rsid w:val="000C04C7"/>
    <w:rsid w:val="000C39E7"/>
    <w:rsid w:val="000C73B5"/>
    <w:rsid w:val="000D30E1"/>
    <w:rsid w:val="000D6E01"/>
    <w:rsid w:val="000E4244"/>
    <w:rsid w:val="000E7A9B"/>
    <w:rsid w:val="000F00A6"/>
    <w:rsid w:val="000F2BE1"/>
    <w:rsid w:val="000F31FB"/>
    <w:rsid w:val="00102297"/>
    <w:rsid w:val="0011137A"/>
    <w:rsid w:val="00114C97"/>
    <w:rsid w:val="0011530F"/>
    <w:rsid w:val="00115C7E"/>
    <w:rsid w:val="00116D29"/>
    <w:rsid w:val="00124BA2"/>
    <w:rsid w:val="00127E7A"/>
    <w:rsid w:val="00131361"/>
    <w:rsid w:val="00137DE5"/>
    <w:rsid w:val="00140702"/>
    <w:rsid w:val="00140764"/>
    <w:rsid w:val="00141CF2"/>
    <w:rsid w:val="00144D39"/>
    <w:rsid w:val="00146308"/>
    <w:rsid w:val="0014729C"/>
    <w:rsid w:val="00156C44"/>
    <w:rsid w:val="00161173"/>
    <w:rsid w:val="00165F30"/>
    <w:rsid w:val="00171CF6"/>
    <w:rsid w:val="001746DF"/>
    <w:rsid w:val="0017531F"/>
    <w:rsid w:val="00190558"/>
    <w:rsid w:val="001922A4"/>
    <w:rsid w:val="00194ED5"/>
    <w:rsid w:val="00195FA9"/>
    <w:rsid w:val="001965C1"/>
    <w:rsid w:val="001A1570"/>
    <w:rsid w:val="001A17B3"/>
    <w:rsid w:val="001A7431"/>
    <w:rsid w:val="001C0095"/>
    <w:rsid w:val="001D1680"/>
    <w:rsid w:val="001D1FA2"/>
    <w:rsid w:val="001D630D"/>
    <w:rsid w:val="001E2140"/>
    <w:rsid w:val="001E24E4"/>
    <w:rsid w:val="001E4140"/>
    <w:rsid w:val="001E7354"/>
    <w:rsid w:val="001F0954"/>
    <w:rsid w:val="001F264A"/>
    <w:rsid w:val="001F7E1E"/>
    <w:rsid w:val="00210BB6"/>
    <w:rsid w:val="00214183"/>
    <w:rsid w:val="00214D59"/>
    <w:rsid w:val="00234D66"/>
    <w:rsid w:val="00242300"/>
    <w:rsid w:val="00246681"/>
    <w:rsid w:val="002577D2"/>
    <w:rsid w:val="002637C8"/>
    <w:rsid w:val="00273052"/>
    <w:rsid w:val="00275EA1"/>
    <w:rsid w:val="002774B5"/>
    <w:rsid w:val="0028086A"/>
    <w:rsid w:val="00287C60"/>
    <w:rsid w:val="00296C2B"/>
    <w:rsid w:val="002A02EA"/>
    <w:rsid w:val="002A0C03"/>
    <w:rsid w:val="002A6002"/>
    <w:rsid w:val="002B025D"/>
    <w:rsid w:val="002B38B0"/>
    <w:rsid w:val="002B65BB"/>
    <w:rsid w:val="002C3264"/>
    <w:rsid w:val="002C5005"/>
    <w:rsid w:val="002D50A2"/>
    <w:rsid w:val="002D70B1"/>
    <w:rsid w:val="002D7D11"/>
    <w:rsid w:val="002F5268"/>
    <w:rsid w:val="002F74D4"/>
    <w:rsid w:val="00307B12"/>
    <w:rsid w:val="003147F8"/>
    <w:rsid w:val="00316109"/>
    <w:rsid w:val="0031636D"/>
    <w:rsid w:val="003212BC"/>
    <w:rsid w:val="003223F3"/>
    <w:rsid w:val="0033010D"/>
    <w:rsid w:val="00331738"/>
    <w:rsid w:val="00334EC2"/>
    <w:rsid w:val="0034384F"/>
    <w:rsid w:val="00344C2E"/>
    <w:rsid w:val="00345D24"/>
    <w:rsid w:val="0034723D"/>
    <w:rsid w:val="00350208"/>
    <w:rsid w:val="003513F5"/>
    <w:rsid w:val="00355217"/>
    <w:rsid w:val="00361862"/>
    <w:rsid w:val="0036402F"/>
    <w:rsid w:val="00366BA6"/>
    <w:rsid w:val="0037550B"/>
    <w:rsid w:val="00380DE2"/>
    <w:rsid w:val="00387E3A"/>
    <w:rsid w:val="00393426"/>
    <w:rsid w:val="003969E0"/>
    <w:rsid w:val="003A272F"/>
    <w:rsid w:val="003B0A54"/>
    <w:rsid w:val="003B26C9"/>
    <w:rsid w:val="003C4124"/>
    <w:rsid w:val="003D6CFB"/>
    <w:rsid w:val="003E1F49"/>
    <w:rsid w:val="003F410C"/>
    <w:rsid w:val="003F5809"/>
    <w:rsid w:val="003F6047"/>
    <w:rsid w:val="00402B0E"/>
    <w:rsid w:val="00406AAD"/>
    <w:rsid w:val="0040764B"/>
    <w:rsid w:val="004151FA"/>
    <w:rsid w:val="00422552"/>
    <w:rsid w:val="0042329C"/>
    <w:rsid w:val="00434B34"/>
    <w:rsid w:val="00442B7D"/>
    <w:rsid w:val="004446A6"/>
    <w:rsid w:val="00446E05"/>
    <w:rsid w:val="004516A0"/>
    <w:rsid w:val="00451ED9"/>
    <w:rsid w:val="00452BF2"/>
    <w:rsid w:val="004569DF"/>
    <w:rsid w:val="00461718"/>
    <w:rsid w:val="004633DE"/>
    <w:rsid w:val="004806B9"/>
    <w:rsid w:val="0048205C"/>
    <w:rsid w:val="00485D76"/>
    <w:rsid w:val="004A019A"/>
    <w:rsid w:val="004B0D93"/>
    <w:rsid w:val="004B4AC8"/>
    <w:rsid w:val="004B6B21"/>
    <w:rsid w:val="004C0393"/>
    <w:rsid w:val="004C08E1"/>
    <w:rsid w:val="004D07A4"/>
    <w:rsid w:val="004D7661"/>
    <w:rsid w:val="004E4539"/>
    <w:rsid w:val="004E6F11"/>
    <w:rsid w:val="004E7805"/>
    <w:rsid w:val="004F2D54"/>
    <w:rsid w:val="004F5759"/>
    <w:rsid w:val="004F6567"/>
    <w:rsid w:val="004F697D"/>
    <w:rsid w:val="0050197F"/>
    <w:rsid w:val="00502CF3"/>
    <w:rsid w:val="00506179"/>
    <w:rsid w:val="00506BD1"/>
    <w:rsid w:val="00510E9F"/>
    <w:rsid w:val="005112B7"/>
    <w:rsid w:val="00513F90"/>
    <w:rsid w:val="00526151"/>
    <w:rsid w:val="00526B63"/>
    <w:rsid w:val="00527F7C"/>
    <w:rsid w:val="00532F66"/>
    <w:rsid w:val="00535AAA"/>
    <w:rsid w:val="005400BA"/>
    <w:rsid w:val="00540B1C"/>
    <w:rsid w:val="00543B8D"/>
    <w:rsid w:val="00543DBE"/>
    <w:rsid w:val="005452F1"/>
    <w:rsid w:val="00546B6D"/>
    <w:rsid w:val="00552E01"/>
    <w:rsid w:val="00554148"/>
    <w:rsid w:val="0055667D"/>
    <w:rsid w:val="0056069E"/>
    <w:rsid w:val="0056207A"/>
    <w:rsid w:val="0056517E"/>
    <w:rsid w:val="005737E9"/>
    <w:rsid w:val="00576041"/>
    <w:rsid w:val="00581A27"/>
    <w:rsid w:val="00582CF2"/>
    <w:rsid w:val="00590136"/>
    <w:rsid w:val="005972B9"/>
    <w:rsid w:val="00597957"/>
    <w:rsid w:val="00597C2D"/>
    <w:rsid w:val="005A1A24"/>
    <w:rsid w:val="005A6507"/>
    <w:rsid w:val="005C1A1A"/>
    <w:rsid w:val="005C356F"/>
    <w:rsid w:val="005C39D6"/>
    <w:rsid w:val="005C6BA6"/>
    <w:rsid w:val="005C6C36"/>
    <w:rsid w:val="005D0BE4"/>
    <w:rsid w:val="005D6582"/>
    <w:rsid w:val="005F7891"/>
    <w:rsid w:val="005F7C1B"/>
    <w:rsid w:val="00603C36"/>
    <w:rsid w:val="006136EC"/>
    <w:rsid w:val="006162CB"/>
    <w:rsid w:val="006163B5"/>
    <w:rsid w:val="00636FEA"/>
    <w:rsid w:val="0063775E"/>
    <w:rsid w:val="00640955"/>
    <w:rsid w:val="00640A94"/>
    <w:rsid w:val="00640BCF"/>
    <w:rsid w:val="00642EC1"/>
    <w:rsid w:val="00657EDA"/>
    <w:rsid w:val="00666A88"/>
    <w:rsid w:val="00667EB0"/>
    <w:rsid w:val="00672B21"/>
    <w:rsid w:val="006732CA"/>
    <w:rsid w:val="006752F0"/>
    <w:rsid w:val="00677935"/>
    <w:rsid w:val="00684C5A"/>
    <w:rsid w:val="0068571D"/>
    <w:rsid w:val="00691569"/>
    <w:rsid w:val="006D4AEF"/>
    <w:rsid w:val="006D60DD"/>
    <w:rsid w:val="006F283A"/>
    <w:rsid w:val="006F68E1"/>
    <w:rsid w:val="00704C2F"/>
    <w:rsid w:val="00707C73"/>
    <w:rsid w:val="00710C72"/>
    <w:rsid w:val="00720B64"/>
    <w:rsid w:val="00722098"/>
    <w:rsid w:val="00726739"/>
    <w:rsid w:val="00733D86"/>
    <w:rsid w:val="00734125"/>
    <w:rsid w:val="00745899"/>
    <w:rsid w:val="0074683F"/>
    <w:rsid w:val="007470B9"/>
    <w:rsid w:val="00751AA2"/>
    <w:rsid w:val="00754AFB"/>
    <w:rsid w:val="00761413"/>
    <w:rsid w:val="0076383C"/>
    <w:rsid w:val="007652E2"/>
    <w:rsid w:val="007739D4"/>
    <w:rsid w:val="00773FE1"/>
    <w:rsid w:val="0077506D"/>
    <w:rsid w:val="007755A2"/>
    <w:rsid w:val="00783E47"/>
    <w:rsid w:val="00785B65"/>
    <w:rsid w:val="007A343B"/>
    <w:rsid w:val="007A5781"/>
    <w:rsid w:val="007A7A6C"/>
    <w:rsid w:val="007B1689"/>
    <w:rsid w:val="007C0EE8"/>
    <w:rsid w:val="007C2836"/>
    <w:rsid w:val="007C7B30"/>
    <w:rsid w:val="007D0E5A"/>
    <w:rsid w:val="007E22ED"/>
    <w:rsid w:val="007E4087"/>
    <w:rsid w:val="007F2682"/>
    <w:rsid w:val="007F56F7"/>
    <w:rsid w:val="007F639F"/>
    <w:rsid w:val="00801114"/>
    <w:rsid w:val="00803EA0"/>
    <w:rsid w:val="00827708"/>
    <w:rsid w:val="00827791"/>
    <w:rsid w:val="008318E2"/>
    <w:rsid w:val="008323B7"/>
    <w:rsid w:val="00835772"/>
    <w:rsid w:val="00836181"/>
    <w:rsid w:val="00837E92"/>
    <w:rsid w:val="008411F5"/>
    <w:rsid w:val="00842999"/>
    <w:rsid w:val="0085004E"/>
    <w:rsid w:val="00857B85"/>
    <w:rsid w:val="00870904"/>
    <w:rsid w:val="00876734"/>
    <w:rsid w:val="00883E18"/>
    <w:rsid w:val="008870A6"/>
    <w:rsid w:val="0089098E"/>
    <w:rsid w:val="00893B3F"/>
    <w:rsid w:val="00894D8A"/>
    <w:rsid w:val="008A0EA2"/>
    <w:rsid w:val="008A4455"/>
    <w:rsid w:val="008B57FC"/>
    <w:rsid w:val="008B5A71"/>
    <w:rsid w:val="008B7EEE"/>
    <w:rsid w:val="008C11EB"/>
    <w:rsid w:val="008C26B9"/>
    <w:rsid w:val="008C674D"/>
    <w:rsid w:val="008D187B"/>
    <w:rsid w:val="008D2CC9"/>
    <w:rsid w:val="008D4E2C"/>
    <w:rsid w:val="008E3359"/>
    <w:rsid w:val="008E48CA"/>
    <w:rsid w:val="008F0C20"/>
    <w:rsid w:val="008F39F7"/>
    <w:rsid w:val="0090192D"/>
    <w:rsid w:val="009061A7"/>
    <w:rsid w:val="009107C5"/>
    <w:rsid w:val="00911714"/>
    <w:rsid w:val="00912DDE"/>
    <w:rsid w:val="00914194"/>
    <w:rsid w:val="00920596"/>
    <w:rsid w:val="00925E59"/>
    <w:rsid w:val="00927CE6"/>
    <w:rsid w:val="00927D00"/>
    <w:rsid w:val="009333D3"/>
    <w:rsid w:val="0093458E"/>
    <w:rsid w:val="0095670A"/>
    <w:rsid w:val="0095721D"/>
    <w:rsid w:val="009606B0"/>
    <w:rsid w:val="00971FBD"/>
    <w:rsid w:val="00980C89"/>
    <w:rsid w:val="00980F8E"/>
    <w:rsid w:val="009822D6"/>
    <w:rsid w:val="009864B9"/>
    <w:rsid w:val="00987D82"/>
    <w:rsid w:val="009900B8"/>
    <w:rsid w:val="009A0958"/>
    <w:rsid w:val="009A61E4"/>
    <w:rsid w:val="009A66A3"/>
    <w:rsid w:val="009B5E6B"/>
    <w:rsid w:val="009B610E"/>
    <w:rsid w:val="009B7B6B"/>
    <w:rsid w:val="009B7E09"/>
    <w:rsid w:val="009D42DD"/>
    <w:rsid w:val="009D663B"/>
    <w:rsid w:val="009E4D09"/>
    <w:rsid w:val="009E5CF0"/>
    <w:rsid w:val="009F7769"/>
    <w:rsid w:val="00A00120"/>
    <w:rsid w:val="00A055D6"/>
    <w:rsid w:val="00A0587D"/>
    <w:rsid w:val="00A073FF"/>
    <w:rsid w:val="00A10268"/>
    <w:rsid w:val="00A116FD"/>
    <w:rsid w:val="00A11964"/>
    <w:rsid w:val="00A13AD7"/>
    <w:rsid w:val="00A20FDE"/>
    <w:rsid w:val="00A22C89"/>
    <w:rsid w:val="00A27E27"/>
    <w:rsid w:val="00A317D9"/>
    <w:rsid w:val="00A401B4"/>
    <w:rsid w:val="00A41E91"/>
    <w:rsid w:val="00A459E1"/>
    <w:rsid w:val="00A519D6"/>
    <w:rsid w:val="00A65C4E"/>
    <w:rsid w:val="00A73E34"/>
    <w:rsid w:val="00A808ED"/>
    <w:rsid w:val="00A84724"/>
    <w:rsid w:val="00AA0DDA"/>
    <w:rsid w:val="00AA7930"/>
    <w:rsid w:val="00AA7DCB"/>
    <w:rsid w:val="00AB2602"/>
    <w:rsid w:val="00AB2D97"/>
    <w:rsid w:val="00AB353F"/>
    <w:rsid w:val="00AB5616"/>
    <w:rsid w:val="00AB6EB0"/>
    <w:rsid w:val="00AD0BE3"/>
    <w:rsid w:val="00AD26BB"/>
    <w:rsid w:val="00AD2AB7"/>
    <w:rsid w:val="00AD615F"/>
    <w:rsid w:val="00AE7CD0"/>
    <w:rsid w:val="00AF37EB"/>
    <w:rsid w:val="00AF6062"/>
    <w:rsid w:val="00AF62AC"/>
    <w:rsid w:val="00AF77BC"/>
    <w:rsid w:val="00B006D5"/>
    <w:rsid w:val="00B0256F"/>
    <w:rsid w:val="00B02F51"/>
    <w:rsid w:val="00B03158"/>
    <w:rsid w:val="00B07BA7"/>
    <w:rsid w:val="00B14C8C"/>
    <w:rsid w:val="00B16465"/>
    <w:rsid w:val="00B175A4"/>
    <w:rsid w:val="00B2248C"/>
    <w:rsid w:val="00B24EC9"/>
    <w:rsid w:val="00B25AE4"/>
    <w:rsid w:val="00B2608E"/>
    <w:rsid w:val="00B26746"/>
    <w:rsid w:val="00B31BDF"/>
    <w:rsid w:val="00B3504E"/>
    <w:rsid w:val="00B37E47"/>
    <w:rsid w:val="00B40A91"/>
    <w:rsid w:val="00B41589"/>
    <w:rsid w:val="00B4247A"/>
    <w:rsid w:val="00B440B7"/>
    <w:rsid w:val="00B50F40"/>
    <w:rsid w:val="00B5574A"/>
    <w:rsid w:val="00B57194"/>
    <w:rsid w:val="00B6149B"/>
    <w:rsid w:val="00B62E16"/>
    <w:rsid w:val="00B778D1"/>
    <w:rsid w:val="00B83489"/>
    <w:rsid w:val="00B8455D"/>
    <w:rsid w:val="00B90248"/>
    <w:rsid w:val="00B912CD"/>
    <w:rsid w:val="00B9133B"/>
    <w:rsid w:val="00B91A7B"/>
    <w:rsid w:val="00B94114"/>
    <w:rsid w:val="00B94135"/>
    <w:rsid w:val="00B946C0"/>
    <w:rsid w:val="00B94E5E"/>
    <w:rsid w:val="00B95A35"/>
    <w:rsid w:val="00BA2867"/>
    <w:rsid w:val="00BB3A8E"/>
    <w:rsid w:val="00BB4819"/>
    <w:rsid w:val="00BD02D3"/>
    <w:rsid w:val="00BD3E72"/>
    <w:rsid w:val="00BE02D4"/>
    <w:rsid w:val="00BE1504"/>
    <w:rsid w:val="00BE70D3"/>
    <w:rsid w:val="00BE7DC3"/>
    <w:rsid w:val="00C025F3"/>
    <w:rsid w:val="00C056A6"/>
    <w:rsid w:val="00C05F8C"/>
    <w:rsid w:val="00C132B0"/>
    <w:rsid w:val="00C16DC6"/>
    <w:rsid w:val="00C27488"/>
    <w:rsid w:val="00C32EFA"/>
    <w:rsid w:val="00C37708"/>
    <w:rsid w:val="00C41996"/>
    <w:rsid w:val="00C45AC5"/>
    <w:rsid w:val="00C46926"/>
    <w:rsid w:val="00C534CB"/>
    <w:rsid w:val="00C67C6D"/>
    <w:rsid w:val="00C72DEB"/>
    <w:rsid w:val="00C73397"/>
    <w:rsid w:val="00C75B35"/>
    <w:rsid w:val="00C761D7"/>
    <w:rsid w:val="00C850BD"/>
    <w:rsid w:val="00C90AE9"/>
    <w:rsid w:val="00C9321D"/>
    <w:rsid w:val="00CA2E59"/>
    <w:rsid w:val="00CA5A66"/>
    <w:rsid w:val="00CA67E6"/>
    <w:rsid w:val="00CA72F4"/>
    <w:rsid w:val="00CB174F"/>
    <w:rsid w:val="00CB2817"/>
    <w:rsid w:val="00CB31B5"/>
    <w:rsid w:val="00CC3CCF"/>
    <w:rsid w:val="00CD3279"/>
    <w:rsid w:val="00CD765E"/>
    <w:rsid w:val="00CE24E1"/>
    <w:rsid w:val="00CE4816"/>
    <w:rsid w:val="00D00D6D"/>
    <w:rsid w:val="00D13C41"/>
    <w:rsid w:val="00D1537C"/>
    <w:rsid w:val="00D16B00"/>
    <w:rsid w:val="00D17FDF"/>
    <w:rsid w:val="00D271B8"/>
    <w:rsid w:val="00D33E2B"/>
    <w:rsid w:val="00D45B77"/>
    <w:rsid w:val="00D55AE2"/>
    <w:rsid w:val="00D56D70"/>
    <w:rsid w:val="00D60832"/>
    <w:rsid w:val="00D629A1"/>
    <w:rsid w:val="00D74C94"/>
    <w:rsid w:val="00D81D96"/>
    <w:rsid w:val="00D90952"/>
    <w:rsid w:val="00DB4E57"/>
    <w:rsid w:val="00DB537B"/>
    <w:rsid w:val="00DB5D65"/>
    <w:rsid w:val="00DC1ED4"/>
    <w:rsid w:val="00DE0AA0"/>
    <w:rsid w:val="00DE355E"/>
    <w:rsid w:val="00DE40D0"/>
    <w:rsid w:val="00DF06D9"/>
    <w:rsid w:val="00DF5001"/>
    <w:rsid w:val="00E0221A"/>
    <w:rsid w:val="00E03558"/>
    <w:rsid w:val="00E069D1"/>
    <w:rsid w:val="00E0760A"/>
    <w:rsid w:val="00E1029E"/>
    <w:rsid w:val="00E10B98"/>
    <w:rsid w:val="00E142B0"/>
    <w:rsid w:val="00E171DC"/>
    <w:rsid w:val="00E24ADD"/>
    <w:rsid w:val="00E333AD"/>
    <w:rsid w:val="00E40407"/>
    <w:rsid w:val="00E40559"/>
    <w:rsid w:val="00E41FD0"/>
    <w:rsid w:val="00E42670"/>
    <w:rsid w:val="00E45450"/>
    <w:rsid w:val="00E5063D"/>
    <w:rsid w:val="00E50D24"/>
    <w:rsid w:val="00E542C6"/>
    <w:rsid w:val="00E56A93"/>
    <w:rsid w:val="00E604B2"/>
    <w:rsid w:val="00E63891"/>
    <w:rsid w:val="00E657EB"/>
    <w:rsid w:val="00E6615A"/>
    <w:rsid w:val="00E66442"/>
    <w:rsid w:val="00E739EF"/>
    <w:rsid w:val="00E75A29"/>
    <w:rsid w:val="00E838CB"/>
    <w:rsid w:val="00E845A7"/>
    <w:rsid w:val="00E848FF"/>
    <w:rsid w:val="00E90BEA"/>
    <w:rsid w:val="00E90CFC"/>
    <w:rsid w:val="00E92112"/>
    <w:rsid w:val="00EA654E"/>
    <w:rsid w:val="00EB6EB8"/>
    <w:rsid w:val="00EC0D16"/>
    <w:rsid w:val="00EC7E43"/>
    <w:rsid w:val="00ED1EB8"/>
    <w:rsid w:val="00ED3336"/>
    <w:rsid w:val="00ED6BFC"/>
    <w:rsid w:val="00EE0AC5"/>
    <w:rsid w:val="00EE1097"/>
    <w:rsid w:val="00EE1769"/>
    <w:rsid w:val="00EF02B9"/>
    <w:rsid w:val="00EF2099"/>
    <w:rsid w:val="00EF213A"/>
    <w:rsid w:val="00EF39C6"/>
    <w:rsid w:val="00F009DB"/>
    <w:rsid w:val="00F00B1A"/>
    <w:rsid w:val="00F00C53"/>
    <w:rsid w:val="00F014D0"/>
    <w:rsid w:val="00F0326D"/>
    <w:rsid w:val="00F042A0"/>
    <w:rsid w:val="00F05CBB"/>
    <w:rsid w:val="00F06316"/>
    <w:rsid w:val="00F12980"/>
    <w:rsid w:val="00F1425B"/>
    <w:rsid w:val="00F23016"/>
    <w:rsid w:val="00F23023"/>
    <w:rsid w:val="00F2374F"/>
    <w:rsid w:val="00F253F9"/>
    <w:rsid w:val="00F273CE"/>
    <w:rsid w:val="00F4198F"/>
    <w:rsid w:val="00F47CB2"/>
    <w:rsid w:val="00F504BC"/>
    <w:rsid w:val="00F53A8E"/>
    <w:rsid w:val="00F61BBE"/>
    <w:rsid w:val="00F649AA"/>
    <w:rsid w:val="00F65032"/>
    <w:rsid w:val="00F66528"/>
    <w:rsid w:val="00F83E60"/>
    <w:rsid w:val="00F86080"/>
    <w:rsid w:val="00F86869"/>
    <w:rsid w:val="00F91900"/>
    <w:rsid w:val="00F9325B"/>
    <w:rsid w:val="00F9525C"/>
    <w:rsid w:val="00FA4BDF"/>
    <w:rsid w:val="00FA691A"/>
    <w:rsid w:val="00FB1A90"/>
    <w:rsid w:val="00FC2264"/>
    <w:rsid w:val="00FC4411"/>
    <w:rsid w:val="00FC5658"/>
    <w:rsid w:val="00FD41FD"/>
    <w:rsid w:val="00FD7F10"/>
    <w:rsid w:val="00FE0429"/>
    <w:rsid w:val="00FE7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link w:val="TextoindependienteCar"/>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 w:type="character" w:styleId="Refdecomentario">
    <w:name w:val="annotation reference"/>
    <w:basedOn w:val="Fuentedeprrafopredeter"/>
    <w:rsid w:val="00B25AE4"/>
    <w:rPr>
      <w:sz w:val="16"/>
      <w:szCs w:val="16"/>
    </w:rPr>
  </w:style>
  <w:style w:type="paragraph" w:styleId="Textocomentario">
    <w:name w:val="annotation text"/>
    <w:basedOn w:val="Normal"/>
    <w:link w:val="TextocomentarioCar"/>
    <w:rsid w:val="00B25AE4"/>
    <w:rPr>
      <w:sz w:val="20"/>
      <w:szCs w:val="20"/>
    </w:rPr>
  </w:style>
  <w:style w:type="character" w:customStyle="1" w:styleId="TextocomentarioCar">
    <w:name w:val="Texto comentario Car"/>
    <w:basedOn w:val="Fuentedeprrafopredeter"/>
    <w:link w:val="Textocomentario"/>
    <w:rsid w:val="00B25AE4"/>
    <w:rPr>
      <w:lang w:eastAsia="es-ES"/>
    </w:rPr>
  </w:style>
  <w:style w:type="paragraph" w:styleId="Asuntodelcomentario">
    <w:name w:val="annotation subject"/>
    <w:basedOn w:val="Textocomentario"/>
    <w:next w:val="Textocomentario"/>
    <w:link w:val="AsuntodelcomentarioCar"/>
    <w:rsid w:val="00B25AE4"/>
    <w:rPr>
      <w:b/>
      <w:bCs/>
    </w:rPr>
  </w:style>
  <w:style w:type="character" w:customStyle="1" w:styleId="AsuntodelcomentarioCar">
    <w:name w:val="Asunto del comentario Car"/>
    <w:basedOn w:val="TextocomentarioCar"/>
    <w:link w:val="Asuntodelcomentario"/>
    <w:rsid w:val="00B25AE4"/>
    <w:rPr>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link w:val="TextoindependienteCar"/>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60167">
      <w:bodyDiv w:val="1"/>
      <w:marLeft w:val="0"/>
      <w:marRight w:val="0"/>
      <w:marTop w:val="0"/>
      <w:marBottom w:val="0"/>
      <w:divBdr>
        <w:top w:val="none" w:sz="0" w:space="0" w:color="auto"/>
        <w:left w:val="none" w:sz="0" w:space="0" w:color="auto"/>
        <w:bottom w:val="none" w:sz="0" w:space="0" w:color="auto"/>
        <w:right w:val="none" w:sz="0" w:space="0" w:color="auto"/>
      </w:divBdr>
    </w:div>
    <w:div w:id="10918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6C9BE8E-DD8E-4B72-90CC-F1075A83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1</Pages>
  <Words>2951</Words>
  <Characters>16236</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COOPERATIVA STA ROSA</vt:lpstr>
      <vt:lpstr>Propuesta COOPERATIVA STA ROSA</vt:lpstr>
    </vt:vector>
  </TitlesOfParts>
  <Company>PUCP</Company>
  <LinksUpToDate>false</LinksUpToDate>
  <CharactersWithSpaces>19149</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COOPERATIVA STA ROSA</dc:title>
  <dc:subject>TUPIA CONSULTORES Y AUDITORES</dc:subject>
  <dc:creator>Administrador</dc:creator>
  <cp:lastModifiedBy>César</cp:lastModifiedBy>
  <cp:revision>230</cp:revision>
  <cp:lastPrinted>2012-08-03T19:49:00Z</cp:lastPrinted>
  <dcterms:created xsi:type="dcterms:W3CDTF">2012-09-02T16:39:00Z</dcterms:created>
  <dcterms:modified xsi:type="dcterms:W3CDTF">2013-04-11T02:40:00Z</dcterms:modified>
</cp:coreProperties>
</file>