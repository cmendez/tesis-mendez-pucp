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EDA" w:rsidRDefault="00657EDA" w:rsidP="00657EDA">
      <w:pPr>
        <w:jc w:val="center"/>
        <w:rPr>
          <w:b/>
          <w:sz w:val="30"/>
          <w:szCs w:val="30"/>
        </w:rPr>
      </w:pPr>
    </w:p>
    <w:p w:rsidR="00657EDA" w:rsidRPr="002454A8" w:rsidRDefault="00657EDA" w:rsidP="00657EDA">
      <w:pPr>
        <w:jc w:val="center"/>
        <w:rPr>
          <w:b/>
          <w:sz w:val="30"/>
          <w:szCs w:val="30"/>
        </w:rPr>
      </w:pPr>
      <w:r w:rsidRPr="002454A8">
        <w:rPr>
          <w:b/>
          <w:sz w:val="30"/>
          <w:szCs w:val="30"/>
        </w:rPr>
        <w:t>PONTIFICIA UNIVERSIDAD CATÓLICA DEL PERÚ</w:t>
      </w:r>
    </w:p>
    <w:p w:rsidR="00657EDA" w:rsidRDefault="00657EDA" w:rsidP="00657EDA"/>
    <w:p w:rsidR="00657EDA" w:rsidRDefault="00657EDA" w:rsidP="00657EDA">
      <w:pPr>
        <w:jc w:val="center"/>
        <w:rPr>
          <w:b/>
          <w:sz w:val="26"/>
          <w:szCs w:val="26"/>
        </w:rPr>
      </w:pPr>
      <w:r w:rsidRPr="002454A8">
        <w:rPr>
          <w:b/>
          <w:sz w:val="26"/>
          <w:szCs w:val="26"/>
        </w:rPr>
        <w:t>FACULTAD DE CIENCIAS E INGENIERÍA</w:t>
      </w:r>
    </w:p>
    <w:p w:rsidR="00657EDA" w:rsidRDefault="00657EDA" w:rsidP="00657EDA"/>
    <w:p w:rsidR="00657EDA" w:rsidRDefault="00657EDA" w:rsidP="00657EDA">
      <w:pPr>
        <w:spacing w:before="240" w:after="240"/>
        <w:jc w:val="center"/>
        <w:rPr>
          <w:b/>
        </w:rPr>
      </w:pPr>
      <w:r w:rsidRPr="00B9105B">
        <w:rPr>
          <w:b/>
          <w:noProof/>
          <w:lang w:eastAsia="es-PE"/>
        </w:rPr>
        <w:drawing>
          <wp:inline distT="0" distB="0" distL="0" distR="0">
            <wp:extent cx="3305175" cy="1400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305175" cy="1400175"/>
                    </a:xfrm>
                    <a:prstGeom prst="rect">
                      <a:avLst/>
                    </a:prstGeom>
                    <a:noFill/>
                    <a:ln w="9525">
                      <a:noFill/>
                      <a:miter lim="800000"/>
                      <a:headEnd/>
                      <a:tailEnd/>
                    </a:ln>
                  </pic:spPr>
                </pic:pic>
              </a:graphicData>
            </a:graphic>
          </wp:inline>
        </w:drawing>
      </w:r>
    </w:p>
    <w:p w:rsidR="00657EDA" w:rsidRDefault="00657EDA" w:rsidP="00657EDA">
      <w:pPr>
        <w:jc w:val="center"/>
        <w:rPr>
          <w:b/>
        </w:rPr>
      </w:pPr>
    </w:p>
    <w:p w:rsidR="00657EDA" w:rsidRDefault="00657EDA" w:rsidP="00657EDA">
      <w:pPr>
        <w:jc w:val="center"/>
        <w:rPr>
          <w:b/>
        </w:rPr>
      </w:pPr>
    </w:p>
    <w:p w:rsidR="00EA654E" w:rsidRDefault="00EA654E" w:rsidP="00657EDA">
      <w:pPr>
        <w:jc w:val="center"/>
        <w:rPr>
          <w:b/>
          <w:sz w:val="26"/>
          <w:szCs w:val="26"/>
        </w:rPr>
      </w:pPr>
    </w:p>
    <w:p w:rsidR="00EA654E" w:rsidRDefault="00EA654E" w:rsidP="00657EDA">
      <w:pPr>
        <w:jc w:val="center"/>
        <w:rPr>
          <w:b/>
          <w:sz w:val="26"/>
          <w:szCs w:val="26"/>
        </w:rPr>
      </w:pPr>
    </w:p>
    <w:p w:rsidR="00657EDA" w:rsidRDefault="00657EDA" w:rsidP="00657EDA">
      <w:pPr>
        <w:jc w:val="center"/>
        <w:rPr>
          <w:b/>
          <w:sz w:val="26"/>
          <w:szCs w:val="26"/>
        </w:rPr>
      </w:pPr>
      <w:r>
        <w:rPr>
          <w:b/>
          <w:sz w:val="26"/>
          <w:szCs w:val="26"/>
        </w:rPr>
        <w:t>ENTREGABLE N°</w:t>
      </w:r>
      <w:del w:id="0" w:author="Ing. Manuel Tupia A, PhD. CISA, CISM, CRISC, COBIT" w:date="2013-06-10T16:12:00Z">
        <w:r w:rsidR="006E1DC3" w:rsidDel="00C5601A">
          <w:rPr>
            <w:b/>
            <w:sz w:val="26"/>
            <w:szCs w:val="26"/>
          </w:rPr>
          <w:delText>4</w:delText>
        </w:r>
      </w:del>
      <w:ins w:id="1" w:author="Ing. Manuel Tupia A, PhD. CISA, CISM, CRISC, COBIT" w:date="2013-06-10T16:12:00Z">
        <w:r w:rsidR="00C5601A">
          <w:rPr>
            <w:b/>
            <w:sz w:val="26"/>
            <w:szCs w:val="26"/>
          </w:rPr>
          <w:t>5</w:t>
        </w:r>
      </w:ins>
      <w:r>
        <w:rPr>
          <w:b/>
          <w:sz w:val="26"/>
          <w:szCs w:val="26"/>
        </w:rPr>
        <w:t xml:space="preserve">: </w:t>
      </w:r>
      <w:r w:rsidR="00C5601A">
        <w:rPr>
          <w:b/>
          <w:sz w:val="26"/>
          <w:szCs w:val="26"/>
        </w:rPr>
        <w:t>CORRECCIONES DE LOS ENTREGABLES ANTERIORES. JUSTIFICATIVA Y VIABILIDAD DEL PROYECTO DE TESIS</w:t>
      </w:r>
    </w:p>
    <w:p w:rsidR="00657EDA" w:rsidRDefault="00657EDA" w:rsidP="00657EDA">
      <w:pPr>
        <w:jc w:val="center"/>
        <w:rPr>
          <w:b/>
          <w:sz w:val="26"/>
          <w:szCs w:val="26"/>
        </w:rPr>
      </w:pPr>
    </w:p>
    <w:p w:rsidR="00657EDA" w:rsidRDefault="00657EDA" w:rsidP="00657EDA">
      <w:pPr>
        <w:jc w:val="center"/>
        <w:rPr>
          <w:sz w:val="16"/>
          <w:szCs w:val="16"/>
        </w:rPr>
      </w:pPr>
    </w:p>
    <w:p w:rsidR="00EA654E" w:rsidRDefault="00EA654E" w:rsidP="00657EDA">
      <w:pPr>
        <w:jc w:val="center"/>
        <w:rPr>
          <w:b/>
        </w:rPr>
      </w:pPr>
    </w:p>
    <w:p w:rsidR="00657EDA" w:rsidRDefault="00657EDA" w:rsidP="00657EDA">
      <w:pPr>
        <w:jc w:val="center"/>
        <w:rPr>
          <w:b/>
        </w:rPr>
      </w:pPr>
      <w:r>
        <w:rPr>
          <w:b/>
        </w:rPr>
        <w:t xml:space="preserve">Nombre del Alumno </w:t>
      </w:r>
    </w:p>
    <w:p w:rsidR="00657EDA" w:rsidRPr="00B9105B" w:rsidRDefault="00657EDA" w:rsidP="00657EDA">
      <w:pPr>
        <w:jc w:val="center"/>
        <w:rPr>
          <w:b/>
        </w:rPr>
      </w:pPr>
      <w:r>
        <w:rPr>
          <w:b/>
        </w:rPr>
        <w:t>Código del alumno</w:t>
      </w:r>
    </w:p>
    <w:p w:rsidR="00657EDA" w:rsidRDefault="00657EDA" w:rsidP="00657EDA">
      <w:pPr>
        <w:jc w:val="center"/>
        <w:rPr>
          <w:b/>
        </w:rPr>
      </w:pPr>
    </w:p>
    <w:p w:rsidR="00657EDA" w:rsidRDefault="00657EDA" w:rsidP="00657EDA">
      <w:pPr>
        <w:jc w:val="center"/>
        <w:rPr>
          <w:b/>
        </w:rPr>
      </w:pPr>
    </w:p>
    <w:p w:rsidR="00EA654E" w:rsidRDefault="00EA654E" w:rsidP="00657EDA">
      <w:pPr>
        <w:jc w:val="center"/>
        <w:rPr>
          <w:b/>
        </w:rPr>
      </w:pPr>
    </w:p>
    <w:p w:rsidR="00657EDA" w:rsidRDefault="00657EDA" w:rsidP="00657EDA">
      <w:pPr>
        <w:jc w:val="center"/>
        <w:rPr>
          <w:b/>
        </w:rPr>
      </w:pPr>
      <w:r w:rsidRPr="00142A9E">
        <w:rPr>
          <w:b/>
        </w:rPr>
        <w:t xml:space="preserve">ASESOR: </w:t>
      </w:r>
      <w:r>
        <w:rPr>
          <w:b/>
        </w:rPr>
        <w:t>Nombre completo del asesor</w:t>
      </w: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pPr>
    </w:p>
    <w:p w:rsidR="00657EDA" w:rsidRDefault="00657EDA" w:rsidP="00657EDA">
      <w:pPr>
        <w:jc w:val="center"/>
      </w:pPr>
      <w:r>
        <w:t>&lt;&lt;PROYECTO DE TESIS 1, HORARIO 98X&gt;&gt;</w:t>
      </w:r>
    </w:p>
    <w:p w:rsidR="00657EDA" w:rsidRDefault="00657EDA" w:rsidP="00657EDA">
      <w:pPr>
        <w:jc w:val="center"/>
      </w:pPr>
    </w:p>
    <w:p w:rsidR="00E45450" w:rsidRDefault="00657EDA" w:rsidP="00657EDA">
      <w:pPr>
        <w:ind w:left="2832" w:firstLine="708"/>
        <w:rPr>
          <w:lang w:val="es-ES"/>
        </w:rPr>
      </w:pPr>
      <w:r>
        <w:t>&lt;&lt;FECHA&gt;&gt;</w:t>
      </w:r>
    </w:p>
    <w:p w:rsidR="00E45450" w:rsidRDefault="00E45450" w:rsidP="00B37E47">
      <w:pPr>
        <w:pStyle w:val="TDC1"/>
      </w:pPr>
    </w:p>
    <w:p w:rsidR="00E45450" w:rsidRDefault="00E45450" w:rsidP="00B37E47">
      <w:pPr>
        <w:pStyle w:val="TDC1"/>
      </w:pPr>
    </w:p>
    <w:p w:rsidR="00E45450" w:rsidRDefault="00E45450" w:rsidP="00B37E47">
      <w:pPr>
        <w:pStyle w:val="TDC1"/>
      </w:pPr>
    </w:p>
    <w:p w:rsidR="00EA654E" w:rsidRDefault="00EA654E" w:rsidP="00543B8D">
      <w:pPr>
        <w:pStyle w:val="TDC1"/>
      </w:pPr>
      <w:r>
        <w:t>Historial de revisiones</w:t>
      </w:r>
    </w:p>
    <w:p w:rsidR="00EA654E" w:rsidRDefault="00EA654E" w:rsidP="00543B8D">
      <w:pPr>
        <w:pStyle w:val="TDC1"/>
      </w:pPr>
    </w:p>
    <w:tbl>
      <w:tblPr>
        <w:tblStyle w:val="Tablaprofesional"/>
        <w:tblW w:w="0" w:type="auto"/>
        <w:tblLook w:val="04A0"/>
      </w:tblPr>
      <w:tblGrid>
        <w:gridCol w:w="4322"/>
        <w:gridCol w:w="4322"/>
      </w:tblGrid>
      <w:tr w:rsidR="00EA654E" w:rsidTr="00EA654E">
        <w:trPr>
          <w:cnfStyle w:val="100000000000"/>
        </w:trPr>
        <w:tc>
          <w:tcPr>
            <w:tcW w:w="4322" w:type="dxa"/>
          </w:tcPr>
          <w:p w:rsidR="00EA654E" w:rsidRDefault="00EA654E" w:rsidP="00EA654E">
            <w:r>
              <w:t>Descripción de la revisión</w:t>
            </w:r>
          </w:p>
        </w:tc>
        <w:tc>
          <w:tcPr>
            <w:tcW w:w="4322" w:type="dxa"/>
          </w:tcPr>
          <w:p w:rsidR="00EA654E" w:rsidRDefault="00EA654E" w:rsidP="00EA654E">
            <w:r>
              <w:t>Fecha de la revisión por parte del asesor</w:t>
            </w:r>
          </w:p>
        </w:tc>
      </w:tr>
      <w:tr w:rsidR="00EA654E" w:rsidTr="00EA654E">
        <w:tc>
          <w:tcPr>
            <w:tcW w:w="4322" w:type="dxa"/>
          </w:tcPr>
          <w:p w:rsidR="00EA654E" w:rsidRDefault="005D2FA8" w:rsidP="005D2FA8">
            <w:r>
              <w:t>Aquí se tienen que indicar explícitamente las fechas de las reuniones físicas y revisiones por correo electrónico hechas para la realización del entregable. En caso de quedar vacío se asume que no se realizaron reuniones, por tanto NO SE CORREGIRA EL ENTREGABLE</w:t>
            </w:r>
          </w:p>
        </w:tc>
        <w:tc>
          <w:tcPr>
            <w:tcW w:w="4322" w:type="dxa"/>
          </w:tcPr>
          <w:p w:rsidR="00EA654E" w:rsidRDefault="00EA654E" w:rsidP="00EA654E"/>
        </w:tc>
      </w:tr>
      <w:tr w:rsidR="00EA654E" w:rsidTr="00EA654E">
        <w:tc>
          <w:tcPr>
            <w:tcW w:w="4322" w:type="dxa"/>
          </w:tcPr>
          <w:p w:rsidR="00EA654E" w:rsidRDefault="00EA654E" w:rsidP="00EA654E"/>
        </w:tc>
        <w:tc>
          <w:tcPr>
            <w:tcW w:w="4322" w:type="dxa"/>
          </w:tcPr>
          <w:p w:rsidR="00EA654E" w:rsidRDefault="00EA654E" w:rsidP="00EA654E"/>
        </w:tc>
      </w:tr>
    </w:tbl>
    <w:p w:rsidR="00543B8D" w:rsidRDefault="00E45450" w:rsidP="00EA654E">
      <w:r>
        <w:br w:type="page"/>
      </w:r>
    </w:p>
    <w:sdt>
      <w:sdtPr>
        <w:rPr>
          <w:rFonts w:ascii="Times New Roman" w:hAnsi="Times New Roman"/>
          <w:b w:val="0"/>
          <w:bCs w:val="0"/>
          <w:color w:val="auto"/>
          <w:sz w:val="24"/>
          <w:szCs w:val="24"/>
          <w:lang w:val="es-PE" w:eastAsia="es-ES"/>
        </w:rPr>
        <w:id w:val="1537921719"/>
        <w:docPartObj>
          <w:docPartGallery w:val="Table of Contents"/>
          <w:docPartUnique/>
        </w:docPartObj>
      </w:sdtPr>
      <w:sdtContent>
        <w:p w:rsidR="00AA0DDA" w:rsidRDefault="00AA0DDA">
          <w:pPr>
            <w:pStyle w:val="TtulodeTDC"/>
          </w:pPr>
          <w:r>
            <w:t>Tabla de contenido</w:t>
          </w:r>
        </w:p>
        <w:bookmarkStart w:id="2" w:name="_GoBack"/>
        <w:bookmarkEnd w:id="2"/>
        <w:p w:rsidR="00B16E0D" w:rsidRDefault="00D81A3A">
          <w:pPr>
            <w:pStyle w:val="TDC1"/>
            <w:rPr>
              <w:rFonts w:asciiTheme="minorHAnsi" w:eastAsiaTheme="minorEastAsia" w:hAnsiTheme="minorHAnsi" w:cstheme="minorBidi"/>
              <w:b w:val="0"/>
              <w:bCs w:val="0"/>
              <w:caps w:val="0"/>
              <w:noProof/>
              <w:sz w:val="22"/>
              <w:u w:val="none"/>
              <w:lang w:eastAsia="es-PE"/>
            </w:rPr>
          </w:pPr>
          <w:r w:rsidRPr="00D81A3A">
            <w:fldChar w:fldCharType="begin"/>
          </w:r>
          <w:r w:rsidR="00AA0DDA">
            <w:instrText xml:space="preserve"> TOC \o "1-3" \h \z \u </w:instrText>
          </w:r>
          <w:r w:rsidRPr="00D81A3A">
            <w:fldChar w:fldCharType="separate"/>
          </w:r>
          <w:hyperlink w:anchor="_Toc358826212" w:history="1">
            <w:r w:rsidR="00B16E0D" w:rsidRPr="00EB7AE8">
              <w:rPr>
                <w:rStyle w:val="Hipervnculo"/>
                <w:noProof/>
              </w:rPr>
              <w:t>CAPÍTULO 1</w:t>
            </w:r>
            <w:r w:rsidR="00B16E0D">
              <w:rPr>
                <w:noProof/>
                <w:webHidden/>
              </w:rPr>
              <w:tab/>
            </w:r>
            <w:r w:rsidR="00B16E0D">
              <w:rPr>
                <w:noProof/>
                <w:webHidden/>
              </w:rPr>
              <w:fldChar w:fldCharType="begin"/>
            </w:r>
            <w:r w:rsidR="00B16E0D">
              <w:rPr>
                <w:noProof/>
                <w:webHidden/>
              </w:rPr>
              <w:instrText xml:space="preserve"> PAGEREF _Toc358826212 \h </w:instrText>
            </w:r>
            <w:r w:rsidR="00B16E0D">
              <w:rPr>
                <w:noProof/>
                <w:webHidden/>
              </w:rPr>
            </w:r>
            <w:r w:rsidR="00B16E0D">
              <w:rPr>
                <w:noProof/>
                <w:webHidden/>
              </w:rPr>
              <w:fldChar w:fldCharType="separate"/>
            </w:r>
            <w:r w:rsidR="00B16E0D">
              <w:rPr>
                <w:noProof/>
                <w:webHidden/>
              </w:rPr>
              <w:t>5</w:t>
            </w:r>
            <w:r w:rsidR="00B16E0D">
              <w:rPr>
                <w:noProof/>
                <w:webHidden/>
              </w:rPr>
              <w:fldChar w:fldCharType="end"/>
            </w:r>
          </w:hyperlink>
        </w:p>
        <w:p w:rsidR="00B16E0D" w:rsidRDefault="00B16E0D">
          <w:pPr>
            <w:pStyle w:val="TDC1"/>
            <w:rPr>
              <w:rFonts w:asciiTheme="minorHAnsi" w:eastAsiaTheme="minorEastAsia" w:hAnsiTheme="minorHAnsi" w:cstheme="minorBidi"/>
              <w:b w:val="0"/>
              <w:bCs w:val="0"/>
              <w:caps w:val="0"/>
              <w:noProof/>
              <w:sz w:val="22"/>
              <w:u w:val="none"/>
              <w:lang w:eastAsia="es-PE"/>
            </w:rPr>
          </w:pPr>
          <w:hyperlink w:anchor="_Toc358826213" w:history="1">
            <w:r w:rsidRPr="00EB7AE8">
              <w:rPr>
                <w:rStyle w:val="Hipervnculo"/>
                <w:noProof/>
              </w:rPr>
              <w:t>1</w:t>
            </w:r>
            <w:r>
              <w:rPr>
                <w:rFonts w:asciiTheme="minorHAnsi" w:eastAsiaTheme="minorEastAsia" w:hAnsiTheme="minorHAnsi" w:cstheme="minorBidi"/>
                <w:b w:val="0"/>
                <w:bCs w:val="0"/>
                <w:caps w:val="0"/>
                <w:noProof/>
                <w:sz w:val="22"/>
                <w:u w:val="none"/>
                <w:lang w:eastAsia="es-PE"/>
              </w:rPr>
              <w:tab/>
            </w:r>
            <w:r w:rsidRPr="00EB7AE8">
              <w:rPr>
                <w:rStyle w:val="Hipervnculo"/>
                <w:noProof/>
              </w:rPr>
              <w:t>Problemática</w:t>
            </w:r>
            <w:r>
              <w:rPr>
                <w:noProof/>
                <w:webHidden/>
              </w:rPr>
              <w:tab/>
            </w:r>
            <w:r>
              <w:rPr>
                <w:noProof/>
                <w:webHidden/>
              </w:rPr>
              <w:fldChar w:fldCharType="begin"/>
            </w:r>
            <w:r>
              <w:rPr>
                <w:noProof/>
                <w:webHidden/>
              </w:rPr>
              <w:instrText xml:space="preserve"> PAGEREF _Toc358826213 \h </w:instrText>
            </w:r>
            <w:r>
              <w:rPr>
                <w:noProof/>
                <w:webHidden/>
              </w:rPr>
            </w:r>
            <w:r>
              <w:rPr>
                <w:noProof/>
                <w:webHidden/>
              </w:rPr>
              <w:fldChar w:fldCharType="separate"/>
            </w:r>
            <w:r>
              <w:rPr>
                <w:noProof/>
                <w:webHidden/>
              </w:rPr>
              <w:t>5</w:t>
            </w:r>
            <w:r>
              <w:rPr>
                <w:noProof/>
                <w:webHidden/>
              </w:rPr>
              <w:fldChar w:fldCharType="end"/>
            </w:r>
          </w:hyperlink>
        </w:p>
        <w:p w:rsidR="00B16E0D" w:rsidRDefault="00B16E0D">
          <w:pPr>
            <w:pStyle w:val="TDC1"/>
            <w:rPr>
              <w:rFonts w:asciiTheme="minorHAnsi" w:eastAsiaTheme="minorEastAsia" w:hAnsiTheme="minorHAnsi" w:cstheme="minorBidi"/>
              <w:b w:val="0"/>
              <w:bCs w:val="0"/>
              <w:caps w:val="0"/>
              <w:noProof/>
              <w:sz w:val="22"/>
              <w:u w:val="none"/>
              <w:lang w:eastAsia="es-PE"/>
            </w:rPr>
          </w:pPr>
          <w:hyperlink w:anchor="_Toc358826214" w:history="1">
            <w:r w:rsidRPr="00EB7AE8">
              <w:rPr>
                <w:rStyle w:val="Hipervnculo"/>
                <w:noProof/>
              </w:rPr>
              <w:t>2</w:t>
            </w:r>
            <w:r>
              <w:rPr>
                <w:rFonts w:asciiTheme="minorHAnsi" w:eastAsiaTheme="minorEastAsia" w:hAnsiTheme="minorHAnsi" w:cstheme="minorBidi"/>
                <w:b w:val="0"/>
                <w:bCs w:val="0"/>
                <w:caps w:val="0"/>
                <w:noProof/>
                <w:sz w:val="22"/>
                <w:u w:val="none"/>
                <w:lang w:eastAsia="es-PE"/>
              </w:rPr>
              <w:tab/>
            </w:r>
            <w:r w:rsidRPr="00EB7AE8">
              <w:rPr>
                <w:rStyle w:val="Hipervnculo"/>
                <w:noProof/>
              </w:rPr>
              <w:t>Marco teórico</w:t>
            </w:r>
            <w:r>
              <w:rPr>
                <w:noProof/>
                <w:webHidden/>
              </w:rPr>
              <w:tab/>
            </w:r>
            <w:r>
              <w:rPr>
                <w:noProof/>
                <w:webHidden/>
              </w:rPr>
              <w:fldChar w:fldCharType="begin"/>
            </w:r>
            <w:r>
              <w:rPr>
                <w:noProof/>
                <w:webHidden/>
              </w:rPr>
              <w:instrText xml:space="preserve"> PAGEREF _Toc358826214 \h </w:instrText>
            </w:r>
            <w:r>
              <w:rPr>
                <w:noProof/>
                <w:webHidden/>
              </w:rPr>
            </w:r>
            <w:r>
              <w:rPr>
                <w:noProof/>
                <w:webHidden/>
              </w:rPr>
              <w:fldChar w:fldCharType="separate"/>
            </w:r>
            <w:r>
              <w:rPr>
                <w:noProof/>
                <w:webHidden/>
              </w:rPr>
              <w:t>5</w:t>
            </w:r>
            <w:r>
              <w:rPr>
                <w:noProof/>
                <w:webHidden/>
              </w:rPr>
              <w:fldChar w:fldCharType="end"/>
            </w:r>
          </w:hyperlink>
        </w:p>
        <w:p w:rsidR="00B16E0D" w:rsidRDefault="00B16E0D">
          <w:pPr>
            <w:pStyle w:val="TDC2"/>
            <w:tabs>
              <w:tab w:val="left" w:pos="495"/>
              <w:tab w:val="right" w:leader="underscore" w:pos="8494"/>
            </w:tabs>
            <w:rPr>
              <w:rFonts w:asciiTheme="minorHAnsi" w:eastAsiaTheme="minorEastAsia" w:hAnsiTheme="minorHAnsi" w:cstheme="minorBidi"/>
              <w:b w:val="0"/>
              <w:bCs w:val="0"/>
              <w:smallCaps w:val="0"/>
              <w:noProof/>
              <w:lang w:eastAsia="es-PE"/>
            </w:rPr>
          </w:pPr>
          <w:hyperlink w:anchor="_Toc358826215" w:history="1">
            <w:r w:rsidRPr="00EB7AE8">
              <w:rPr>
                <w:rStyle w:val="Hipervnculo"/>
                <w:noProof/>
              </w:rPr>
              <w:t>2.1</w:t>
            </w:r>
            <w:r>
              <w:rPr>
                <w:rFonts w:asciiTheme="minorHAnsi" w:eastAsiaTheme="minorEastAsia" w:hAnsiTheme="minorHAnsi" w:cstheme="minorBidi"/>
                <w:b w:val="0"/>
                <w:bCs w:val="0"/>
                <w:smallCaps w:val="0"/>
                <w:noProof/>
                <w:lang w:eastAsia="es-PE"/>
              </w:rPr>
              <w:tab/>
            </w:r>
            <w:r w:rsidRPr="00EB7AE8">
              <w:rPr>
                <w:rStyle w:val="Hipervnculo"/>
                <w:noProof/>
              </w:rPr>
              <w:t>Marco conceptual</w:t>
            </w:r>
            <w:r>
              <w:rPr>
                <w:noProof/>
                <w:webHidden/>
              </w:rPr>
              <w:tab/>
            </w:r>
            <w:r>
              <w:rPr>
                <w:noProof/>
                <w:webHidden/>
              </w:rPr>
              <w:fldChar w:fldCharType="begin"/>
            </w:r>
            <w:r>
              <w:rPr>
                <w:noProof/>
                <w:webHidden/>
              </w:rPr>
              <w:instrText xml:space="preserve"> PAGEREF _Toc358826215 \h </w:instrText>
            </w:r>
            <w:r>
              <w:rPr>
                <w:noProof/>
                <w:webHidden/>
              </w:rPr>
            </w:r>
            <w:r>
              <w:rPr>
                <w:noProof/>
                <w:webHidden/>
              </w:rPr>
              <w:fldChar w:fldCharType="separate"/>
            </w:r>
            <w:r>
              <w:rPr>
                <w:noProof/>
                <w:webHidden/>
              </w:rPr>
              <w:t>6</w:t>
            </w:r>
            <w:r>
              <w:rPr>
                <w:noProof/>
                <w:webHidden/>
              </w:rPr>
              <w:fldChar w:fldCharType="end"/>
            </w:r>
          </w:hyperlink>
        </w:p>
        <w:p w:rsidR="00B16E0D" w:rsidRDefault="00B16E0D">
          <w:pPr>
            <w:pStyle w:val="TDC3"/>
            <w:tabs>
              <w:tab w:val="left" w:pos="660"/>
              <w:tab w:val="right" w:leader="underscore" w:pos="8494"/>
            </w:tabs>
            <w:rPr>
              <w:rFonts w:asciiTheme="minorHAnsi" w:eastAsiaTheme="minorEastAsia" w:hAnsiTheme="minorHAnsi" w:cstheme="minorBidi"/>
              <w:smallCaps w:val="0"/>
              <w:noProof/>
              <w:lang w:eastAsia="es-PE"/>
            </w:rPr>
          </w:pPr>
          <w:hyperlink w:anchor="_Toc358826216" w:history="1">
            <w:r w:rsidRPr="00EB7AE8">
              <w:rPr>
                <w:rStyle w:val="Hipervnculo"/>
                <w:noProof/>
              </w:rPr>
              <w:t>2.1.1</w:t>
            </w:r>
            <w:r>
              <w:rPr>
                <w:rFonts w:asciiTheme="minorHAnsi" w:eastAsiaTheme="minorEastAsia" w:hAnsiTheme="minorHAnsi" w:cstheme="minorBidi"/>
                <w:smallCaps w:val="0"/>
                <w:noProof/>
                <w:lang w:eastAsia="es-PE"/>
              </w:rPr>
              <w:tab/>
            </w:r>
            <w:r w:rsidRPr="00EB7AE8">
              <w:rPr>
                <w:rStyle w:val="Hipervnculo"/>
                <w:noProof/>
              </w:rPr>
              <w:t>Conceptos relacionados al problema</w:t>
            </w:r>
            <w:r>
              <w:rPr>
                <w:noProof/>
                <w:webHidden/>
              </w:rPr>
              <w:tab/>
            </w:r>
            <w:r>
              <w:rPr>
                <w:noProof/>
                <w:webHidden/>
              </w:rPr>
              <w:fldChar w:fldCharType="begin"/>
            </w:r>
            <w:r>
              <w:rPr>
                <w:noProof/>
                <w:webHidden/>
              </w:rPr>
              <w:instrText xml:space="preserve"> PAGEREF _Toc358826216 \h </w:instrText>
            </w:r>
            <w:r>
              <w:rPr>
                <w:noProof/>
                <w:webHidden/>
              </w:rPr>
            </w:r>
            <w:r>
              <w:rPr>
                <w:noProof/>
                <w:webHidden/>
              </w:rPr>
              <w:fldChar w:fldCharType="separate"/>
            </w:r>
            <w:r>
              <w:rPr>
                <w:noProof/>
                <w:webHidden/>
              </w:rPr>
              <w:t>6</w:t>
            </w:r>
            <w:r>
              <w:rPr>
                <w:noProof/>
                <w:webHidden/>
              </w:rPr>
              <w:fldChar w:fldCharType="end"/>
            </w:r>
          </w:hyperlink>
        </w:p>
        <w:p w:rsidR="00B16E0D" w:rsidRDefault="00B16E0D">
          <w:pPr>
            <w:pStyle w:val="TDC3"/>
            <w:tabs>
              <w:tab w:val="left" w:pos="660"/>
              <w:tab w:val="right" w:leader="underscore" w:pos="8494"/>
            </w:tabs>
            <w:rPr>
              <w:rFonts w:asciiTheme="minorHAnsi" w:eastAsiaTheme="minorEastAsia" w:hAnsiTheme="minorHAnsi" w:cstheme="minorBidi"/>
              <w:smallCaps w:val="0"/>
              <w:noProof/>
              <w:lang w:eastAsia="es-PE"/>
            </w:rPr>
          </w:pPr>
          <w:hyperlink w:anchor="_Toc358826217" w:history="1">
            <w:r w:rsidRPr="00EB7AE8">
              <w:rPr>
                <w:rStyle w:val="Hipervnculo"/>
                <w:noProof/>
              </w:rPr>
              <w:t>2.1.2</w:t>
            </w:r>
            <w:r>
              <w:rPr>
                <w:rFonts w:asciiTheme="minorHAnsi" w:eastAsiaTheme="minorEastAsia" w:hAnsiTheme="minorHAnsi" w:cstheme="minorBidi"/>
                <w:smallCaps w:val="0"/>
                <w:noProof/>
                <w:lang w:eastAsia="es-PE"/>
              </w:rPr>
              <w:tab/>
            </w:r>
            <w:r w:rsidRPr="00EB7AE8">
              <w:rPr>
                <w:rStyle w:val="Hipervnculo"/>
                <w:noProof/>
              </w:rPr>
              <w:t>Conceptos relacionados a la propuesta de solución</w:t>
            </w:r>
            <w:r>
              <w:rPr>
                <w:noProof/>
                <w:webHidden/>
              </w:rPr>
              <w:tab/>
            </w:r>
            <w:r>
              <w:rPr>
                <w:noProof/>
                <w:webHidden/>
              </w:rPr>
              <w:fldChar w:fldCharType="begin"/>
            </w:r>
            <w:r>
              <w:rPr>
                <w:noProof/>
                <w:webHidden/>
              </w:rPr>
              <w:instrText xml:space="preserve"> PAGEREF _Toc358826217 \h </w:instrText>
            </w:r>
            <w:r>
              <w:rPr>
                <w:noProof/>
                <w:webHidden/>
              </w:rPr>
            </w:r>
            <w:r>
              <w:rPr>
                <w:noProof/>
                <w:webHidden/>
              </w:rPr>
              <w:fldChar w:fldCharType="separate"/>
            </w:r>
            <w:r>
              <w:rPr>
                <w:noProof/>
                <w:webHidden/>
              </w:rPr>
              <w:t>6</w:t>
            </w:r>
            <w:r>
              <w:rPr>
                <w:noProof/>
                <w:webHidden/>
              </w:rPr>
              <w:fldChar w:fldCharType="end"/>
            </w:r>
          </w:hyperlink>
        </w:p>
        <w:p w:rsidR="00B16E0D" w:rsidRDefault="00B16E0D">
          <w:pPr>
            <w:pStyle w:val="TDC3"/>
            <w:tabs>
              <w:tab w:val="left" w:pos="660"/>
              <w:tab w:val="right" w:leader="underscore" w:pos="8494"/>
            </w:tabs>
            <w:rPr>
              <w:rFonts w:asciiTheme="minorHAnsi" w:eastAsiaTheme="minorEastAsia" w:hAnsiTheme="minorHAnsi" w:cstheme="minorBidi"/>
              <w:smallCaps w:val="0"/>
              <w:noProof/>
              <w:lang w:eastAsia="es-PE"/>
            </w:rPr>
          </w:pPr>
          <w:hyperlink w:anchor="_Toc358826218" w:history="1">
            <w:r w:rsidRPr="00EB7AE8">
              <w:rPr>
                <w:rStyle w:val="Hipervnculo"/>
                <w:noProof/>
              </w:rPr>
              <w:t>2.1.3</w:t>
            </w:r>
            <w:r>
              <w:rPr>
                <w:rFonts w:asciiTheme="minorHAnsi" w:eastAsiaTheme="minorEastAsia" w:hAnsiTheme="minorHAnsi" w:cstheme="minorBidi"/>
                <w:smallCaps w:val="0"/>
                <w:noProof/>
                <w:lang w:eastAsia="es-PE"/>
              </w:rPr>
              <w:tab/>
            </w:r>
            <w:r w:rsidRPr="00EB7AE8">
              <w:rPr>
                <w:rStyle w:val="Hipervnculo"/>
                <w:noProof/>
              </w:rPr>
              <w:t>Otros conceptos</w:t>
            </w:r>
            <w:r>
              <w:rPr>
                <w:noProof/>
                <w:webHidden/>
              </w:rPr>
              <w:tab/>
            </w:r>
            <w:r>
              <w:rPr>
                <w:noProof/>
                <w:webHidden/>
              </w:rPr>
              <w:fldChar w:fldCharType="begin"/>
            </w:r>
            <w:r>
              <w:rPr>
                <w:noProof/>
                <w:webHidden/>
              </w:rPr>
              <w:instrText xml:space="preserve"> PAGEREF _Toc358826218 \h </w:instrText>
            </w:r>
            <w:r>
              <w:rPr>
                <w:noProof/>
                <w:webHidden/>
              </w:rPr>
            </w:r>
            <w:r>
              <w:rPr>
                <w:noProof/>
                <w:webHidden/>
              </w:rPr>
              <w:fldChar w:fldCharType="separate"/>
            </w:r>
            <w:r>
              <w:rPr>
                <w:noProof/>
                <w:webHidden/>
              </w:rPr>
              <w:t>6</w:t>
            </w:r>
            <w:r>
              <w:rPr>
                <w:noProof/>
                <w:webHidden/>
              </w:rPr>
              <w:fldChar w:fldCharType="end"/>
            </w:r>
          </w:hyperlink>
        </w:p>
        <w:p w:rsidR="00B16E0D" w:rsidRDefault="00B16E0D">
          <w:pPr>
            <w:pStyle w:val="TDC2"/>
            <w:tabs>
              <w:tab w:val="left" w:pos="495"/>
              <w:tab w:val="right" w:leader="underscore" w:pos="8494"/>
            </w:tabs>
            <w:rPr>
              <w:rFonts w:asciiTheme="minorHAnsi" w:eastAsiaTheme="minorEastAsia" w:hAnsiTheme="minorHAnsi" w:cstheme="minorBidi"/>
              <w:b w:val="0"/>
              <w:bCs w:val="0"/>
              <w:smallCaps w:val="0"/>
              <w:noProof/>
              <w:lang w:eastAsia="es-PE"/>
            </w:rPr>
          </w:pPr>
          <w:hyperlink w:anchor="_Toc358826219" w:history="1">
            <w:r w:rsidRPr="00EB7AE8">
              <w:rPr>
                <w:rStyle w:val="Hipervnculo"/>
                <w:noProof/>
              </w:rPr>
              <w:t>2.2</w:t>
            </w:r>
            <w:r>
              <w:rPr>
                <w:rFonts w:asciiTheme="minorHAnsi" w:eastAsiaTheme="minorEastAsia" w:hAnsiTheme="minorHAnsi" w:cstheme="minorBidi"/>
                <w:b w:val="0"/>
                <w:bCs w:val="0"/>
                <w:smallCaps w:val="0"/>
                <w:noProof/>
                <w:lang w:eastAsia="es-PE"/>
              </w:rPr>
              <w:tab/>
            </w:r>
            <w:r w:rsidRPr="00EB7AE8">
              <w:rPr>
                <w:rStyle w:val="Hipervnculo"/>
                <w:noProof/>
              </w:rPr>
              <w:t>Marco regulatorio / legal</w:t>
            </w:r>
            <w:r>
              <w:rPr>
                <w:noProof/>
                <w:webHidden/>
              </w:rPr>
              <w:tab/>
            </w:r>
            <w:r>
              <w:rPr>
                <w:noProof/>
                <w:webHidden/>
              </w:rPr>
              <w:fldChar w:fldCharType="begin"/>
            </w:r>
            <w:r>
              <w:rPr>
                <w:noProof/>
                <w:webHidden/>
              </w:rPr>
              <w:instrText xml:space="preserve"> PAGEREF _Toc358826219 \h </w:instrText>
            </w:r>
            <w:r>
              <w:rPr>
                <w:noProof/>
                <w:webHidden/>
              </w:rPr>
            </w:r>
            <w:r>
              <w:rPr>
                <w:noProof/>
                <w:webHidden/>
              </w:rPr>
              <w:fldChar w:fldCharType="separate"/>
            </w:r>
            <w:r>
              <w:rPr>
                <w:noProof/>
                <w:webHidden/>
              </w:rPr>
              <w:t>6</w:t>
            </w:r>
            <w:r>
              <w:rPr>
                <w:noProof/>
                <w:webHidden/>
              </w:rPr>
              <w:fldChar w:fldCharType="end"/>
            </w:r>
          </w:hyperlink>
        </w:p>
        <w:p w:rsidR="00B16E0D" w:rsidRDefault="00B16E0D">
          <w:pPr>
            <w:pStyle w:val="TDC1"/>
            <w:rPr>
              <w:rFonts w:asciiTheme="minorHAnsi" w:eastAsiaTheme="minorEastAsia" w:hAnsiTheme="minorHAnsi" w:cstheme="minorBidi"/>
              <w:b w:val="0"/>
              <w:bCs w:val="0"/>
              <w:caps w:val="0"/>
              <w:noProof/>
              <w:sz w:val="22"/>
              <w:u w:val="none"/>
              <w:lang w:eastAsia="es-PE"/>
            </w:rPr>
          </w:pPr>
          <w:hyperlink w:anchor="_Toc358826220" w:history="1">
            <w:r w:rsidRPr="00EB7AE8">
              <w:rPr>
                <w:rStyle w:val="Hipervnculo"/>
                <w:noProof/>
              </w:rPr>
              <w:t>3</w:t>
            </w:r>
            <w:r>
              <w:rPr>
                <w:rFonts w:asciiTheme="minorHAnsi" w:eastAsiaTheme="minorEastAsia" w:hAnsiTheme="minorHAnsi" w:cstheme="minorBidi"/>
                <w:b w:val="0"/>
                <w:bCs w:val="0"/>
                <w:caps w:val="0"/>
                <w:noProof/>
                <w:sz w:val="22"/>
                <w:u w:val="none"/>
                <w:lang w:eastAsia="es-PE"/>
              </w:rPr>
              <w:tab/>
            </w:r>
            <w:r w:rsidRPr="00EB7AE8">
              <w:rPr>
                <w:rStyle w:val="Hipervnculo"/>
                <w:noProof/>
              </w:rPr>
              <w:t>Estado del arte</w:t>
            </w:r>
            <w:r>
              <w:rPr>
                <w:noProof/>
                <w:webHidden/>
              </w:rPr>
              <w:tab/>
            </w:r>
            <w:r>
              <w:rPr>
                <w:noProof/>
                <w:webHidden/>
              </w:rPr>
              <w:fldChar w:fldCharType="begin"/>
            </w:r>
            <w:r>
              <w:rPr>
                <w:noProof/>
                <w:webHidden/>
              </w:rPr>
              <w:instrText xml:space="preserve"> PAGEREF _Toc358826220 \h </w:instrText>
            </w:r>
            <w:r>
              <w:rPr>
                <w:noProof/>
                <w:webHidden/>
              </w:rPr>
            </w:r>
            <w:r>
              <w:rPr>
                <w:noProof/>
                <w:webHidden/>
              </w:rPr>
              <w:fldChar w:fldCharType="separate"/>
            </w:r>
            <w:r>
              <w:rPr>
                <w:noProof/>
                <w:webHidden/>
              </w:rPr>
              <w:t>6</w:t>
            </w:r>
            <w:r>
              <w:rPr>
                <w:noProof/>
                <w:webHidden/>
              </w:rPr>
              <w:fldChar w:fldCharType="end"/>
            </w:r>
          </w:hyperlink>
        </w:p>
        <w:p w:rsidR="00B16E0D" w:rsidRDefault="00B16E0D">
          <w:pPr>
            <w:pStyle w:val="TDC2"/>
            <w:tabs>
              <w:tab w:val="left" w:pos="495"/>
              <w:tab w:val="right" w:leader="underscore" w:pos="8494"/>
            </w:tabs>
            <w:rPr>
              <w:rFonts w:asciiTheme="minorHAnsi" w:eastAsiaTheme="minorEastAsia" w:hAnsiTheme="minorHAnsi" w:cstheme="minorBidi"/>
              <w:b w:val="0"/>
              <w:bCs w:val="0"/>
              <w:smallCaps w:val="0"/>
              <w:noProof/>
              <w:lang w:eastAsia="es-PE"/>
            </w:rPr>
          </w:pPr>
          <w:hyperlink w:anchor="_Toc358826221" w:history="1">
            <w:r w:rsidRPr="00EB7AE8">
              <w:rPr>
                <w:rStyle w:val="Hipervnculo"/>
                <w:noProof/>
              </w:rPr>
              <w:t>3.1</w:t>
            </w:r>
            <w:r>
              <w:rPr>
                <w:rFonts w:asciiTheme="minorHAnsi" w:eastAsiaTheme="minorEastAsia" w:hAnsiTheme="minorHAnsi" w:cstheme="minorBidi"/>
                <w:b w:val="0"/>
                <w:bCs w:val="0"/>
                <w:smallCaps w:val="0"/>
                <w:noProof/>
                <w:lang w:eastAsia="es-PE"/>
              </w:rPr>
              <w:tab/>
            </w:r>
            <w:r w:rsidRPr="00EB7AE8">
              <w:rPr>
                <w:rStyle w:val="Hipervnculo"/>
                <w:noProof/>
              </w:rPr>
              <w:t>Formas exactas de resolver el problema</w:t>
            </w:r>
            <w:r>
              <w:rPr>
                <w:noProof/>
                <w:webHidden/>
              </w:rPr>
              <w:tab/>
            </w:r>
            <w:r>
              <w:rPr>
                <w:noProof/>
                <w:webHidden/>
              </w:rPr>
              <w:fldChar w:fldCharType="begin"/>
            </w:r>
            <w:r>
              <w:rPr>
                <w:noProof/>
                <w:webHidden/>
              </w:rPr>
              <w:instrText xml:space="preserve"> PAGEREF _Toc358826221 \h </w:instrText>
            </w:r>
            <w:r>
              <w:rPr>
                <w:noProof/>
                <w:webHidden/>
              </w:rPr>
            </w:r>
            <w:r>
              <w:rPr>
                <w:noProof/>
                <w:webHidden/>
              </w:rPr>
              <w:fldChar w:fldCharType="separate"/>
            </w:r>
            <w:r>
              <w:rPr>
                <w:noProof/>
                <w:webHidden/>
              </w:rPr>
              <w:t>6</w:t>
            </w:r>
            <w:r>
              <w:rPr>
                <w:noProof/>
                <w:webHidden/>
              </w:rPr>
              <w:fldChar w:fldCharType="end"/>
            </w:r>
          </w:hyperlink>
        </w:p>
        <w:p w:rsidR="00B16E0D" w:rsidRDefault="00B16E0D">
          <w:pPr>
            <w:pStyle w:val="TDC2"/>
            <w:tabs>
              <w:tab w:val="left" w:pos="495"/>
              <w:tab w:val="right" w:leader="underscore" w:pos="8494"/>
            </w:tabs>
            <w:rPr>
              <w:rFonts w:asciiTheme="minorHAnsi" w:eastAsiaTheme="minorEastAsia" w:hAnsiTheme="minorHAnsi" w:cstheme="minorBidi"/>
              <w:b w:val="0"/>
              <w:bCs w:val="0"/>
              <w:smallCaps w:val="0"/>
              <w:noProof/>
              <w:lang w:eastAsia="es-PE"/>
            </w:rPr>
          </w:pPr>
          <w:hyperlink w:anchor="_Toc358826222" w:history="1">
            <w:r w:rsidRPr="00EB7AE8">
              <w:rPr>
                <w:rStyle w:val="Hipervnculo"/>
                <w:noProof/>
              </w:rPr>
              <w:t>3.2</w:t>
            </w:r>
            <w:r>
              <w:rPr>
                <w:rFonts w:asciiTheme="minorHAnsi" w:eastAsiaTheme="minorEastAsia" w:hAnsiTheme="minorHAnsi" w:cstheme="minorBidi"/>
                <w:b w:val="0"/>
                <w:bCs w:val="0"/>
                <w:smallCaps w:val="0"/>
                <w:noProof/>
                <w:lang w:eastAsia="es-PE"/>
              </w:rPr>
              <w:tab/>
            </w:r>
            <w:r w:rsidRPr="00EB7AE8">
              <w:rPr>
                <w:rStyle w:val="Hipervnculo"/>
                <w:noProof/>
              </w:rPr>
              <w:t>Formas aproximadas de resolver el problema</w:t>
            </w:r>
            <w:r>
              <w:rPr>
                <w:noProof/>
                <w:webHidden/>
              </w:rPr>
              <w:tab/>
            </w:r>
            <w:r>
              <w:rPr>
                <w:noProof/>
                <w:webHidden/>
              </w:rPr>
              <w:fldChar w:fldCharType="begin"/>
            </w:r>
            <w:r>
              <w:rPr>
                <w:noProof/>
                <w:webHidden/>
              </w:rPr>
              <w:instrText xml:space="preserve"> PAGEREF _Toc358826222 \h </w:instrText>
            </w:r>
            <w:r>
              <w:rPr>
                <w:noProof/>
                <w:webHidden/>
              </w:rPr>
            </w:r>
            <w:r>
              <w:rPr>
                <w:noProof/>
                <w:webHidden/>
              </w:rPr>
              <w:fldChar w:fldCharType="separate"/>
            </w:r>
            <w:r>
              <w:rPr>
                <w:noProof/>
                <w:webHidden/>
              </w:rPr>
              <w:t>6</w:t>
            </w:r>
            <w:r>
              <w:rPr>
                <w:noProof/>
                <w:webHidden/>
              </w:rPr>
              <w:fldChar w:fldCharType="end"/>
            </w:r>
          </w:hyperlink>
        </w:p>
        <w:p w:rsidR="00B16E0D" w:rsidRDefault="00B16E0D">
          <w:pPr>
            <w:pStyle w:val="TDC2"/>
            <w:tabs>
              <w:tab w:val="left" w:pos="495"/>
              <w:tab w:val="right" w:leader="underscore" w:pos="8494"/>
            </w:tabs>
            <w:rPr>
              <w:rFonts w:asciiTheme="minorHAnsi" w:eastAsiaTheme="minorEastAsia" w:hAnsiTheme="minorHAnsi" w:cstheme="minorBidi"/>
              <w:b w:val="0"/>
              <w:bCs w:val="0"/>
              <w:smallCaps w:val="0"/>
              <w:noProof/>
              <w:lang w:eastAsia="es-PE"/>
            </w:rPr>
          </w:pPr>
          <w:hyperlink w:anchor="_Toc358826223" w:history="1">
            <w:r w:rsidRPr="00EB7AE8">
              <w:rPr>
                <w:rStyle w:val="Hipervnculo"/>
                <w:noProof/>
              </w:rPr>
              <w:t>3.3</w:t>
            </w:r>
            <w:r>
              <w:rPr>
                <w:rFonts w:asciiTheme="minorHAnsi" w:eastAsiaTheme="minorEastAsia" w:hAnsiTheme="minorHAnsi" w:cstheme="minorBidi"/>
                <w:b w:val="0"/>
                <w:bCs w:val="0"/>
                <w:smallCaps w:val="0"/>
                <w:noProof/>
                <w:lang w:eastAsia="es-PE"/>
              </w:rPr>
              <w:tab/>
            </w:r>
            <w:r w:rsidRPr="00EB7AE8">
              <w:rPr>
                <w:rStyle w:val="Hipervnculo"/>
                <w:noProof/>
              </w:rPr>
              <w:t>Productos comerciales para resolver el problema</w:t>
            </w:r>
            <w:r>
              <w:rPr>
                <w:noProof/>
                <w:webHidden/>
              </w:rPr>
              <w:tab/>
            </w:r>
            <w:r>
              <w:rPr>
                <w:noProof/>
                <w:webHidden/>
              </w:rPr>
              <w:fldChar w:fldCharType="begin"/>
            </w:r>
            <w:r>
              <w:rPr>
                <w:noProof/>
                <w:webHidden/>
              </w:rPr>
              <w:instrText xml:space="preserve"> PAGEREF _Toc358826223 \h </w:instrText>
            </w:r>
            <w:r>
              <w:rPr>
                <w:noProof/>
                <w:webHidden/>
              </w:rPr>
            </w:r>
            <w:r>
              <w:rPr>
                <w:noProof/>
                <w:webHidden/>
              </w:rPr>
              <w:fldChar w:fldCharType="separate"/>
            </w:r>
            <w:r>
              <w:rPr>
                <w:noProof/>
                <w:webHidden/>
              </w:rPr>
              <w:t>6</w:t>
            </w:r>
            <w:r>
              <w:rPr>
                <w:noProof/>
                <w:webHidden/>
              </w:rPr>
              <w:fldChar w:fldCharType="end"/>
            </w:r>
          </w:hyperlink>
        </w:p>
        <w:p w:rsidR="00B16E0D" w:rsidRDefault="00B16E0D">
          <w:pPr>
            <w:pStyle w:val="TDC2"/>
            <w:tabs>
              <w:tab w:val="left" w:pos="495"/>
              <w:tab w:val="right" w:leader="underscore" w:pos="8494"/>
            </w:tabs>
            <w:rPr>
              <w:rFonts w:asciiTheme="minorHAnsi" w:eastAsiaTheme="minorEastAsia" w:hAnsiTheme="minorHAnsi" w:cstheme="minorBidi"/>
              <w:b w:val="0"/>
              <w:bCs w:val="0"/>
              <w:smallCaps w:val="0"/>
              <w:noProof/>
              <w:lang w:eastAsia="es-PE"/>
            </w:rPr>
          </w:pPr>
          <w:hyperlink w:anchor="_Toc358826224" w:history="1">
            <w:r w:rsidRPr="00EB7AE8">
              <w:rPr>
                <w:rStyle w:val="Hipervnculo"/>
                <w:noProof/>
              </w:rPr>
              <w:t>3.4</w:t>
            </w:r>
            <w:r>
              <w:rPr>
                <w:rFonts w:asciiTheme="minorHAnsi" w:eastAsiaTheme="minorEastAsia" w:hAnsiTheme="minorHAnsi" w:cstheme="minorBidi"/>
                <w:b w:val="0"/>
                <w:bCs w:val="0"/>
                <w:smallCaps w:val="0"/>
                <w:noProof/>
                <w:lang w:eastAsia="es-PE"/>
              </w:rPr>
              <w:tab/>
            </w:r>
            <w:r w:rsidRPr="00EB7AE8">
              <w:rPr>
                <w:rStyle w:val="Hipervnculo"/>
                <w:noProof/>
              </w:rPr>
              <w:t>Productos no comerciales (de investigación) para resolver el problema</w:t>
            </w:r>
            <w:r>
              <w:rPr>
                <w:noProof/>
                <w:webHidden/>
              </w:rPr>
              <w:tab/>
            </w:r>
            <w:r>
              <w:rPr>
                <w:noProof/>
                <w:webHidden/>
              </w:rPr>
              <w:fldChar w:fldCharType="begin"/>
            </w:r>
            <w:r>
              <w:rPr>
                <w:noProof/>
                <w:webHidden/>
              </w:rPr>
              <w:instrText xml:space="preserve"> PAGEREF _Toc358826224 \h </w:instrText>
            </w:r>
            <w:r>
              <w:rPr>
                <w:noProof/>
                <w:webHidden/>
              </w:rPr>
            </w:r>
            <w:r>
              <w:rPr>
                <w:noProof/>
                <w:webHidden/>
              </w:rPr>
              <w:fldChar w:fldCharType="separate"/>
            </w:r>
            <w:r>
              <w:rPr>
                <w:noProof/>
                <w:webHidden/>
              </w:rPr>
              <w:t>6</w:t>
            </w:r>
            <w:r>
              <w:rPr>
                <w:noProof/>
                <w:webHidden/>
              </w:rPr>
              <w:fldChar w:fldCharType="end"/>
            </w:r>
          </w:hyperlink>
        </w:p>
        <w:p w:rsidR="00B16E0D" w:rsidRDefault="00B16E0D">
          <w:pPr>
            <w:pStyle w:val="TDC2"/>
            <w:tabs>
              <w:tab w:val="left" w:pos="495"/>
              <w:tab w:val="right" w:leader="underscore" w:pos="8494"/>
            </w:tabs>
            <w:rPr>
              <w:rFonts w:asciiTheme="minorHAnsi" w:eastAsiaTheme="minorEastAsia" w:hAnsiTheme="minorHAnsi" w:cstheme="minorBidi"/>
              <w:b w:val="0"/>
              <w:bCs w:val="0"/>
              <w:smallCaps w:val="0"/>
              <w:noProof/>
              <w:lang w:eastAsia="es-PE"/>
            </w:rPr>
          </w:pPr>
          <w:hyperlink w:anchor="_Toc358826225" w:history="1">
            <w:r w:rsidRPr="00EB7AE8">
              <w:rPr>
                <w:rStyle w:val="Hipervnculo"/>
                <w:noProof/>
              </w:rPr>
              <w:t>3.5</w:t>
            </w:r>
            <w:r>
              <w:rPr>
                <w:rFonts w:asciiTheme="minorHAnsi" w:eastAsiaTheme="minorEastAsia" w:hAnsiTheme="minorHAnsi" w:cstheme="minorBidi"/>
                <w:b w:val="0"/>
                <w:bCs w:val="0"/>
                <w:smallCaps w:val="0"/>
                <w:noProof/>
                <w:lang w:eastAsia="es-PE"/>
              </w:rPr>
              <w:tab/>
            </w:r>
            <w:r w:rsidRPr="00EB7AE8">
              <w:rPr>
                <w:rStyle w:val="Hipervnculo"/>
                <w:noProof/>
              </w:rPr>
              <w:t>Problemas relacionados</w:t>
            </w:r>
            <w:r>
              <w:rPr>
                <w:noProof/>
                <w:webHidden/>
              </w:rPr>
              <w:tab/>
            </w:r>
            <w:r>
              <w:rPr>
                <w:noProof/>
                <w:webHidden/>
              </w:rPr>
              <w:fldChar w:fldCharType="begin"/>
            </w:r>
            <w:r>
              <w:rPr>
                <w:noProof/>
                <w:webHidden/>
              </w:rPr>
              <w:instrText xml:space="preserve"> PAGEREF _Toc358826225 \h </w:instrText>
            </w:r>
            <w:r>
              <w:rPr>
                <w:noProof/>
                <w:webHidden/>
              </w:rPr>
            </w:r>
            <w:r>
              <w:rPr>
                <w:noProof/>
                <w:webHidden/>
              </w:rPr>
              <w:fldChar w:fldCharType="separate"/>
            </w:r>
            <w:r>
              <w:rPr>
                <w:noProof/>
                <w:webHidden/>
              </w:rPr>
              <w:t>7</w:t>
            </w:r>
            <w:r>
              <w:rPr>
                <w:noProof/>
                <w:webHidden/>
              </w:rPr>
              <w:fldChar w:fldCharType="end"/>
            </w:r>
          </w:hyperlink>
        </w:p>
        <w:p w:rsidR="00B16E0D" w:rsidRDefault="00B16E0D">
          <w:pPr>
            <w:pStyle w:val="TDC2"/>
            <w:tabs>
              <w:tab w:val="left" w:pos="495"/>
              <w:tab w:val="right" w:leader="underscore" w:pos="8494"/>
            </w:tabs>
            <w:rPr>
              <w:rFonts w:asciiTheme="minorHAnsi" w:eastAsiaTheme="minorEastAsia" w:hAnsiTheme="minorHAnsi" w:cstheme="minorBidi"/>
              <w:b w:val="0"/>
              <w:bCs w:val="0"/>
              <w:smallCaps w:val="0"/>
              <w:noProof/>
              <w:lang w:eastAsia="es-PE"/>
            </w:rPr>
          </w:pPr>
          <w:hyperlink w:anchor="_Toc358826226" w:history="1">
            <w:r w:rsidRPr="00EB7AE8">
              <w:rPr>
                <w:rStyle w:val="Hipervnculo"/>
                <w:noProof/>
                <w:lang w:val="es-ES"/>
              </w:rPr>
              <w:t>3.6</w:t>
            </w:r>
            <w:r>
              <w:rPr>
                <w:rFonts w:asciiTheme="minorHAnsi" w:eastAsiaTheme="minorEastAsia" w:hAnsiTheme="minorHAnsi" w:cstheme="minorBidi"/>
                <w:b w:val="0"/>
                <w:bCs w:val="0"/>
                <w:smallCaps w:val="0"/>
                <w:noProof/>
                <w:lang w:eastAsia="es-PE"/>
              </w:rPr>
              <w:tab/>
            </w:r>
            <w:r w:rsidRPr="00EB7AE8">
              <w:rPr>
                <w:rStyle w:val="Hipervnculo"/>
                <w:noProof/>
                <w:lang w:val="es-ES"/>
              </w:rPr>
              <w:t>Conclusiones sobre el estado del arte</w:t>
            </w:r>
            <w:r>
              <w:rPr>
                <w:noProof/>
                <w:webHidden/>
              </w:rPr>
              <w:tab/>
            </w:r>
            <w:r>
              <w:rPr>
                <w:noProof/>
                <w:webHidden/>
              </w:rPr>
              <w:fldChar w:fldCharType="begin"/>
            </w:r>
            <w:r>
              <w:rPr>
                <w:noProof/>
                <w:webHidden/>
              </w:rPr>
              <w:instrText xml:space="preserve"> PAGEREF _Toc358826226 \h </w:instrText>
            </w:r>
            <w:r>
              <w:rPr>
                <w:noProof/>
                <w:webHidden/>
              </w:rPr>
            </w:r>
            <w:r>
              <w:rPr>
                <w:noProof/>
                <w:webHidden/>
              </w:rPr>
              <w:fldChar w:fldCharType="separate"/>
            </w:r>
            <w:r>
              <w:rPr>
                <w:noProof/>
                <w:webHidden/>
              </w:rPr>
              <w:t>7</w:t>
            </w:r>
            <w:r>
              <w:rPr>
                <w:noProof/>
                <w:webHidden/>
              </w:rPr>
              <w:fldChar w:fldCharType="end"/>
            </w:r>
          </w:hyperlink>
        </w:p>
        <w:p w:rsidR="00B16E0D" w:rsidRDefault="00B16E0D">
          <w:pPr>
            <w:pStyle w:val="TDC1"/>
            <w:rPr>
              <w:rFonts w:asciiTheme="minorHAnsi" w:eastAsiaTheme="minorEastAsia" w:hAnsiTheme="minorHAnsi" w:cstheme="minorBidi"/>
              <w:b w:val="0"/>
              <w:bCs w:val="0"/>
              <w:caps w:val="0"/>
              <w:noProof/>
              <w:sz w:val="22"/>
              <w:u w:val="none"/>
              <w:lang w:eastAsia="es-PE"/>
            </w:rPr>
          </w:pPr>
          <w:hyperlink w:anchor="_Toc358826227" w:history="1">
            <w:r w:rsidRPr="00EB7AE8">
              <w:rPr>
                <w:rStyle w:val="Hipervnculo"/>
                <w:noProof/>
              </w:rPr>
              <w:t>4</w:t>
            </w:r>
            <w:r>
              <w:rPr>
                <w:rFonts w:asciiTheme="minorHAnsi" w:eastAsiaTheme="minorEastAsia" w:hAnsiTheme="minorHAnsi" w:cstheme="minorBidi"/>
                <w:b w:val="0"/>
                <w:bCs w:val="0"/>
                <w:caps w:val="0"/>
                <w:noProof/>
                <w:sz w:val="22"/>
                <w:u w:val="none"/>
                <w:lang w:eastAsia="es-PE"/>
              </w:rPr>
              <w:tab/>
            </w:r>
            <w:r w:rsidRPr="00EB7AE8">
              <w:rPr>
                <w:rStyle w:val="Hipervnculo"/>
                <w:noProof/>
              </w:rPr>
              <w:t>Objetivo general</w:t>
            </w:r>
            <w:r>
              <w:rPr>
                <w:noProof/>
                <w:webHidden/>
              </w:rPr>
              <w:tab/>
            </w:r>
            <w:r>
              <w:rPr>
                <w:noProof/>
                <w:webHidden/>
              </w:rPr>
              <w:fldChar w:fldCharType="begin"/>
            </w:r>
            <w:r>
              <w:rPr>
                <w:noProof/>
                <w:webHidden/>
              </w:rPr>
              <w:instrText xml:space="preserve"> PAGEREF _Toc358826227 \h </w:instrText>
            </w:r>
            <w:r>
              <w:rPr>
                <w:noProof/>
                <w:webHidden/>
              </w:rPr>
            </w:r>
            <w:r>
              <w:rPr>
                <w:noProof/>
                <w:webHidden/>
              </w:rPr>
              <w:fldChar w:fldCharType="separate"/>
            </w:r>
            <w:r>
              <w:rPr>
                <w:noProof/>
                <w:webHidden/>
              </w:rPr>
              <w:t>7</w:t>
            </w:r>
            <w:r>
              <w:rPr>
                <w:noProof/>
                <w:webHidden/>
              </w:rPr>
              <w:fldChar w:fldCharType="end"/>
            </w:r>
          </w:hyperlink>
        </w:p>
        <w:p w:rsidR="00B16E0D" w:rsidRDefault="00B16E0D">
          <w:pPr>
            <w:pStyle w:val="TDC1"/>
            <w:rPr>
              <w:rFonts w:asciiTheme="minorHAnsi" w:eastAsiaTheme="minorEastAsia" w:hAnsiTheme="minorHAnsi" w:cstheme="minorBidi"/>
              <w:b w:val="0"/>
              <w:bCs w:val="0"/>
              <w:caps w:val="0"/>
              <w:noProof/>
              <w:sz w:val="22"/>
              <w:u w:val="none"/>
              <w:lang w:eastAsia="es-PE"/>
            </w:rPr>
          </w:pPr>
          <w:hyperlink w:anchor="_Toc358826228" w:history="1">
            <w:r w:rsidRPr="00EB7AE8">
              <w:rPr>
                <w:rStyle w:val="Hipervnculo"/>
                <w:noProof/>
              </w:rPr>
              <w:t>5</w:t>
            </w:r>
            <w:r>
              <w:rPr>
                <w:rFonts w:asciiTheme="minorHAnsi" w:eastAsiaTheme="minorEastAsia" w:hAnsiTheme="minorHAnsi" w:cstheme="minorBidi"/>
                <w:b w:val="0"/>
                <w:bCs w:val="0"/>
                <w:caps w:val="0"/>
                <w:noProof/>
                <w:sz w:val="22"/>
                <w:u w:val="none"/>
                <w:lang w:eastAsia="es-PE"/>
              </w:rPr>
              <w:tab/>
            </w:r>
            <w:r w:rsidRPr="00EB7AE8">
              <w:rPr>
                <w:rStyle w:val="Hipervnculo"/>
                <w:noProof/>
              </w:rPr>
              <w:t>Objetivos específicos</w:t>
            </w:r>
            <w:r>
              <w:rPr>
                <w:noProof/>
                <w:webHidden/>
              </w:rPr>
              <w:tab/>
            </w:r>
            <w:r>
              <w:rPr>
                <w:noProof/>
                <w:webHidden/>
              </w:rPr>
              <w:fldChar w:fldCharType="begin"/>
            </w:r>
            <w:r>
              <w:rPr>
                <w:noProof/>
                <w:webHidden/>
              </w:rPr>
              <w:instrText xml:space="preserve"> PAGEREF _Toc358826228 \h </w:instrText>
            </w:r>
            <w:r>
              <w:rPr>
                <w:noProof/>
                <w:webHidden/>
              </w:rPr>
            </w:r>
            <w:r>
              <w:rPr>
                <w:noProof/>
                <w:webHidden/>
              </w:rPr>
              <w:fldChar w:fldCharType="separate"/>
            </w:r>
            <w:r>
              <w:rPr>
                <w:noProof/>
                <w:webHidden/>
              </w:rPr>
              <w:t>7</w:t>
            </w:r>
            <w:r>
              <w:rPr>
                <w:noProof/>
                <w:webHidden/>
              </w:rPr>
              <w:fldChar w:fldCharType="end"/>
            </w:r>
          </w:hyperlink>
        </w:p>
        <w:p w:rsidR="00B16E0D" w:rsidRDefault="00B16E0D">
          <w:pPr>
            <w:pStyle w:val="TDC1"/>
            <w:rPr>
              <w:rFonts w:asciiTheme="minorHAnsi" w:eastAsiaTheme="minorEastAsia" w:hAnsiTheme="minorHAnsi" w:cstheme="minorBidi"/>
              <w:b w:val="0"/>
              <w:bCs w:val="0"/>
              <w:caps w:val="0"/>
              <w:noProof/>
              <w:sz w:val="22"/>
              <w:u w:val="none"/>
              <w:lang w:eastAsia="es-PE"/>
            </w:rPr>
          </w:pPr>
          <w:hyperlink w:anchor="_Toc358826229" w:history="1">
            <w:r w:rsidRPr="00EB7AE8">
              <w:rPr>
                <w:rStyle w:val="Hipervnculo"/>
                <w:noProof/>
              </w:rPr>
              <w:t>6</w:t>
            </w:r>
            <w:r>
              <w:rPr>
                <w:rFonts w:asciiTheme="minorHAnsi" w:eastAsiaTheme="minorEastAsia" w:hAnsiTheme="minorHAnsi" w:cstheme="minorBidi"/>
                <w:b w:val="0"/>
                <w:bCs w:val="0"/>
                <w:caps w:val="0"/>
                <w:noProof/>
                <w:sz w:val="22"/>
                <w:u w:val="none"/>
                <w:lang w:eastAsia="es-PE"/>
              </w:rPr>
              <w:tab/>
            </w:r>
            <w:r w:rsidRPr="00EB7AE8">
              <w:rPr>
                <w:rStyle w:val="Hipervnculo"/>
                <w:noProof/>
              </w:rPr>
              <w:t>Resultados esperados</w:t>
            </w:r>
            <w:r>
              <w:rPr>
                <w:noProof/>
                <w:webHidden/>
              </w:rPr>
              <w:tab/>
            </w:r>
            <w:r>
              <w:rPr>
                <w:noProof/>
                <w:webHidden/>
              </w:rPr>
              <w:fldChar w:fldCharType="begin"/>
            </w:r>
            <w:r>
              <w:rPr>
                <w:noProof/>
                <w:webHidden/>
              </w:rPr>
              <w:instrText xml:space="preserve"> PAGEREF _Toc358826229 \h </w:instrText>
            </w:r>
            <w:r>
              <w:rPr>
                <w:noProof/>
                <w:webHidden/>
              </w:rPr>
            </w:r>
            <w:r>
              <w:rPr>
                <w:noProof/>
                <w:webHidden/>
              </w:rPr>
              <w:fldChar w:fldCharType="separate"/>
            </w:r>
            <w:r>
              <w:rPr>
                <w:noProof/>
                <w:webHidden/>
              </w:rPr>
              <w:t>8</w:t>
            </w:r>
            <w:r>
              <w:rPr>
                <w:noProof/>
                <w:webHidden/>
              </w:rPr>
              <w:fldChar w:fldCharType="end"/>
            </w:r>
          </w:hyperlink>
        </w:p>
        <w:p w:rsidR="00B16E0D" w:rsidRDefault="00B16E0D">
          <w:pPr>
            <w:pStyle w:val="TDC1"/>
            <w:rPr>
              <w:rFonts w:asciiTheme="minorHAnsi" w:eastAsiaTheme="minorEastAsia" w:hAnsiTheme="minorHAnsi" w:cstheme="minorBidi"/>
              <w:b w:val="0"/>
              <w:bCs w:val="0"/>
              <w:caps w:val="0"/>
              <w:noProof/>
              <w:sz w:val="22"/>
              <w:u w:val="none"/>
              <w:lang w:eastAsia="es-PE"/>
            </w:rPr>
          </w:pPr>
          <w:hyperlink w:anchor="_Toc358826230" w:history="1">
            <w:r w:rsidRPr="00EB7AE8">
              <w:rPr>
                <w:rStyle w:val="Hipervnculo"/>
                <w:noProof/>
              </w:rPr>
              <w:t>7</w:t>
            </w:r>
            <w:r>
              <w:rPr>
                <w:rFonts w:asciiTheme="minorHAnsi" w:eastAsiaTheme="minorEastAsia" w:hAnsiTheme="minorHAnsi" w:cstheme="minorBidi"/>
                <w:b w:val="0"/>
                <w:bCs w:val="0"/>
                <w:caps w:val="0"/>
                <w:noProof/>
                <w:sz w:val="22"/>
                <w:u w:val="none"/>
                <w:lang w:eastAsia="es-PE"/>
              </w:rPr>
              <w:tab/>
            </w:r>
            <w:r w:rsidRPr="00EB7AE8">
              <w:rPr>
                <w:rStyle w:val="Hipervnculo"/>
                <w:noProof/>
              </w:rPr>
              <w:t>Herramientas, métodos y procedimientos</w:t>
            </w:r>
            <w:r>
              <w:rPr>
                <w:noProof/>
                <w:webHidden/>
              </w:rPr>
              <w:tab/>
            </w:r>
            <w:r>
              <w:rPr>
                <w:noProof/>
                <w:webHidden/>
              </w:rPr>
              <w:fldChar w:fldCharType="begin"/>
            </w:r>
            <w:r>
              <w:rPr>
                <w:noProof/>
                <w:webHidden/>
              </w:rPr>
              <w:instrText xml:space="preserve"> PAGEREF _Toc358826230 \h </w:instrText>
            </w:r>
            <w:r>
              <w:rPr>
                <w:noProof/>
                <w:webHidden/>
              </w:rPr>
            </w:r>
            <w:r>
              <w:rPr>
                <w:noProof/>
                <w:webHidden/>
              </w:rPr>
              <w:fldChar w:fldCharType="separate"/>
            </w:r>
            <w:r>
              <w:rPr>
                <w:noProof/>
                <w:webHidden/>
              </w:rPr>
              <w:t>8</w:t>
            </w:r>
            <w:r>
              <w:rPr>
                <w:noProof/>
                <w:webHidden/>
              </w:rPr>
              <w:fldChar w:fldCharType="end"/>
            </w:r>
          </w:hyperlink>
        </w:p>
        <w:p w:rsidR="00B16E0D" w:rsidRDefault="00B16E0D">
          <w:pPr>
            <w:pStyle w:val="TDC2"/>
            <w:tabs>
              <w:tab w:val="left" w:pos="495"/>
              <w:tab w:val="right" w:leader="underscore" w:pos="8494"/>
            </w:tabs>
            <w:rPr>
              <w:rFonts w:asciiTheme="minorHAnsi" w:eastAsiaTheme="minorEastAsia" w:hAnsiTheme="minorHAnsi" w:cstheme="minorBidi"/>
              <w:b w:val="0"/>
              <w:bCs w:val="0"/>
              <w:smallCaps w:val="0"/>
              <w:noProof/>
              <w:lang w:eastAsia="es-PE"/>
            </w:rPr>
          </w:pPr>
          <w:hyperlink w:anchor="_Toc358826231" w:history="1">
            <w:r w:rsidRPr="00EB7AE8">
              <w:rPr>
                <w:rStyle w:val="Hipervnculo"/>
                <w:noProof/>
              </w:rPr>
              <w:t>7.1</w:t>
            </w:r>
            <w:r>
              <w:rPr>
                <w:rFonts w:asciiTheme="minorHAnsi" w:eastAsiaTheme="minorEastAsia" w:hAnsiTheme="minorHAnsi" w:cstheme="minorBidi"/>
                <w:b w:val="0"/>
                <w:bCs w:val="0"/>
                <w:smallCaps w:val="0"/>
                <w:noProof/>
                <w:lang w:eastAsia="es-PE"/>
              </w:rPr>
              <w:tab/>
            </w:r>
            <w:r w:rsidRPr="00EB7AE8">
              <w:rPr>
                <w:rStyle w:val="Hipervnculo"/>
                <w:noProof/>
              </w:rPr>
              <w:t>Mapeo</w:t>
            </w:r>
            <w:r>
              <w:rPr>
                <w:noProof/>
                <w:webHidden/>
              </w:rPr>
              <w:tab/>
            </w:r>
            <w:r>
              <w:rPr>
                <w:noProof/>
                <w:webHidden/>
              </w:rPr>
              <w:fldChar w:fldCharType="begin"/>
            </w:r>
            <w:r>
              <w:rPr>
                <w:noProof/>
                <w:webHidden/>
              </w:rPr>
              <w:instrText xml:space="preserve"> PAGEREF _Toc358826231 \h </w:instrText>
            </w:r>
            <w:r>
              <w:rPr>
                <w:noProof/>
                <w:webHidden/>
              </w:rPr>
            </w:r>
            <w:r>
              <w:rPr>
                <w:noProof/>
                <w:webHidden/>
              </w:rPr>
              <w:fldChar w:fldCharType="separate"/>
            </w:r>
            <w:r>
              <w:rPr>
                <w:noProof/>
                <w:webHidden/>
              </w:rPr>
              <w:t>8</w:t>
            </w:r>
            <w:r>
              <w:rPr>
                <w:noProof/>
                <w:webHidden/>
              </w:rPr>
              <w:fldChar w:fldCharType="end"/>
            </w:r>
          </w:hyperlink>
        </w:p>
        <w:p w:rsidR="00B16E0D" w:rsidRDefault="00B16E0D">
          <w:pPr>
            <w:pStyle w:val="TDC2"/>
            <w:tabs>
              <w:tab w:val="left" w:pos="495"/>
              <w:tab w:val="right" w:leader="underscore" w:pos="8494"/>
            </w:tabs>
            <w:rPr>
              <w:rFonts w:asciiTheme="minorHAnsi" w:eastAsiaTheme="minorEastAsia" w:hAnsiTheme="minorHAnsi" w:cstheme="minorBidi"/>
              <w:b w:val="0"/>
              <w:bCs w:val="0"/>
              <w:smallCaps w:val="0"/>
              <w:noProof/>
              <w:lang w:eastAsia="es-PE"/>
            </w:rPr>
          </w:pPr>
          <w:hyperlink w:anchor="_Toc358826232" w:history="1">
            <w:r w:rsidRPr="00EB7AE8">
              <w:rPr>
                <w:rStyle w:val="Hipervnculo"/>
                <w:noProof/>
              </w:rPr>
              <w:t>7.2</w:t>
            </w:r>
            <w:r>
              <w:rPr>
                <w:rFonts w:asciiTheme="minorHAnsi" w:eastAsiaTheme="minorEastAsia" w:hAnsiTheme="minorHAnsi" w:cstheme="minorBidi"/>
                <w:b w:val="0"/>
                <w:bCs w:val="0"/>
                <w:smallCaps w:val="0"/>
                <w:noProof/>
                <w:lang w:eastAsia="es-PE"/>
              </w:rPr>
              <w:tab/>
            </w:r>
            <w:r w:rsidRPr="00EB7AE8">
              <w:rPr>
                <w:rStyle w:val="Hipervnculo"/>
                <w:noProof/>
              </w:rPr>
              <w:t>Herramienta 1</w:t>
            </w:r>
            <w:r>
              <w:rPr>
                <w:noProof/>
                <w:webHidden/>
              </w:rPr>
              <w:tab/>
            </w:r>
            <w:r>
              <w:rPr>
                <w:noProof/>
                <w:webHidden/>
              </w:rPr>
              <w:fldChar w:fldCharType="begin"/>
            </w:r>
            <w:r>
              <w:rPr>
                <w:noProof/>
                <w:webHidden/>
              </w:rPr>
              <w:instrText xml:space="preserve"> PAGEREF _Toc358826232 \h </w:instrText>
            </w:r>
            <w:r>
              <w:rPr>
                <w:noProof/>
                <w:webHidden/>
              </w:rPr>
            </w:r>
            <w:r>
              <w:rPr>
                <w:noProof/>
                <w:webHidden/>
              </w:rPr>
              <w:fldChar w:fldCharType="separate"/>
            </w:r>
            <w:r>
              <w:rPr>
                <w:noProof/>
                <w:webHidden/>
              </w:rPr>
              <w:t>9</w:t>
            </w:r>
            <w:r>
              <w:rPr>
                <w:noProof/>
                <w:webHidden/>
              </w:rPr>
              <w:fldChar w:fldCharType="end"/>
            </w:r>
          </w:hyperlink>
        </w:p>
        <w:p w:rsidR="00B16E0D" w:rsidRDefault="00B16E0D">
          <w:pPr>
            <w:pStyle w:val="TDC2"/>
            <w:tabs>
              <w:tab w:val="left" w:pos="495"/>
              <w:tab w:val="right" w:leader="underscore" w:pos="8494"/>
            </w:tabs>
            <w:rPr>
              <w:rFonts w:asciiTheme="minorHAnsi" w:eastAsiaTheme="minorEastAsia" w:hAnsiTheme="minorHAnsi" w:cstheme="minorBidi"/>
              <w:b w:val="0"/>
              <w:bCs w:val="0"/>
              <w:smallCaps w:val="0"/>
              <w:noProof/>
              <w:lang w:eastAsia="es-PE"/>
            </w:rPr>
          </w:pPr>
          <w:hyperlink w:anchor="_Toc358826233" w:history="1">
            <w:r w:rsidRPr="00EB7AE8">
              <w:rPr>
                <w:rStyle w:val="Hipervnculo"/>
                <w:noProof/>
              </w:rPr>
              <w:t>7.3</w:t>
            </w:r>
            <w:r>
              <w:rPr>
                <w:rFonts w:asciiTheme="minorHAnsi" w:eastAsiaTheme="minorEastAsia" w:hAnsiTheme="minorHAnsi" w:cstheme="minorBidi"/>
                <w:b w:val="0"/>
                <w:bCs w:val="0"/>
                <w:smallCaps w:val="0"/>
                <w:noProof/>
                <w:lang w:eastAsia="es-PE"/>
              </w:rPr>
              <w:tab/>
            </w:r>
            <w:r w:rsidRPr="00EB7AE8">
              <w:rPr>
                <w:rStyle w:val="Hipervnculo"/>
                <w:noProof/>
              </w:rPr>
              <w:t>Metodología 1</w:t>
            </w:r>
            <w:r>
              <w:rPr>
                <w:noProof/>
                <w:webHidden/>
              </w:rPr>
              <w:tab/>
            </w:r>
            <w:r>
              <w:rPr>
                <w:noProof/>
                <w:webHidden/>
              </w:rPr>
              <w:fldChar w:fldCharType="begin"/>
            </w:r>
            <w:r>
              <w:rPr>
                <w:noProof/>
                <w:webHidden/>
              </w:rPr>
              <w:instrText xml:space="preserve"> PAGEREF _Toc358826233 \h </w:instrText>
            </w:r>
            <w:r>
              <w:rPr>
                <w:noProof/>
                <w:webHidden/>
              </w:rPr>
            </w:r>
            <w:r>
              <w:rPr>
                <w:noProof/>
                <w:webHidden/>
              </w:rPr>
              <w:fldChar w:fldCharType="separate"/>
            </w:r>
            <w:r>
              <w:rPr>
                <w:noProof/>
                <w:webHidden/>
              </w:rPr>
              <w:t>9</w:t>
            </w:r>
            <w:r>
              <w:rPr>
                <w:noProof/>
                <w:webHidden/>
              </w:rPr>
              <w:fldChar w:fldCharType="end"/>
            </w:r>
          </w:hyperlink>
        </w:p>
        <w:p w:rsidR="00B16E0D" w:rsidRDefault="00B16E0D">
          <w:pPr>
            <w:pStyle w:val="TDC1"/>
            <w:rPr>
              <w:rFonts w:asciiTheme="minorHAnsi" w:eastAsiaTheme="minorEastAsia" w:hAnsiTheme="minorHAnsi" w:cstheme="minorBidi"/>
              <w:b w:val="0"/>
              <w:bCs w:val="0"/>
              <w:caps w:val="0"/>
              <w:noProof/>
              <w:sz w:val="22"/>
              <w:u w:val="none"/>
              <w:lang w:eastAsia="es-PE"/>
            </w:rPr>
          </w:pPr>
          <w:hyperlink w:anchor="_Toc358826234" w:history="1">
            <w:r w:rsidRPr="00EB7AE8">
              <w:rPr>
                <w:rStyle w:val="Hipervnculo"/>
                <w:noProof/>
              </w:rPr>
              <w:t>8</w:t>
            </w:r>
            <w:r>
              <w:rPr>
                <w:rFonts w:asciiTheme="minorHAnsi" w:eastAsiaTheme="minorEastAsia" w:hAnsiTheme="minorHAnsi" w:cstheme="minorBidi"/>
                <w:b w:val="0"/>
                <w:bCs w:val="0"/>
                <w:caps w:val="0"/>
                <w:noProof/>
                <w:sz w:val="22"/>
                <w:u w:val="none"/>
                <w:lang w:eastAsia="es-PE"/>
              </w:rPr>
              <w:tab/>
            </w:r>
            <w:r w:rsidRPr="00EB7AE8">
              <w:rPr>
                <w:rStyle w:val="Hipervnculo"/>
                <w:noProof/>
              </w:rPr>
              <w:t>Alcance</w:t>
            </w:r>
            <w:r>
              <w:rPr>
                <w:noProof/>
                <w:webHidden/>
              </w:rPr>
              <w:tab/>
            </w:r>
            <w:r>
              <w:rPr>
                <w:noProof/>
                <w:webHidden/>
              </w:rPr>
              <w:fldChar w:fldCharType="begin"/>
            </w:r>
            <w:r>
              <w:rPr>
                <w:noProof/>
                <w:webHidden/>
              </w:rPr>
              <w:instrText xml:space="preserve"> PAGEREF _Toc358826234 \h </w:instrText>
            </w:r>
            <w:r>
              <w:rPr>
                <w:noProof/>
                <w:webHidden/>
              </w:rPr>
            </w:r>
            <w:r>
              <w:rPr>
                <w:noProof/>
                <w:webHidden/>
              </w:rPr>
              <w:fldChar w:fldCharType="separate"/>
            </w:r>
            <w:r>
              <w:rPr>
                <w:noProof/>
                <w:webHidden/>
              </w:rPr>
              <w:t>9</w:t>
            </w:r>
            <w:r>
              <w:rPr>
                <w:noProof/>
                <w:webHidden/>
              </w:rPr>
              <w:fldChar w:fldCharType="end"/>
            </w:r>
          </w:hyperlink>
        </w:p>
        <w:p w:rsidR="00B16E0D" w:rsidRDefault="00B16E0D">
          <w:pPr>
            <w:pStyle w:val="TDC2"/>
            <w:tabs>
              <w:tab w:val="left" w:pos="495"/>
              <w:tab w:val="right" w:leader="underscore" w:pos="8494"/>
            </w:tabs>
            <w:rPr>
              <w:rFonts w:asciiTheme="minorHAnsi" w:eastAsiaTheme="minorEastAsia" w:hAnsiTheme="minorHAnsi" w:cstheme="minorBidi"/>
              <w:b w:val="0"/>
              <w:bCs w:val="0"/>
              <w:smallCaps w:val="0"/>
              <w:noProof/>
              <w:lang w:eastAsia="es-PE"/>
            </w:rPr>
          </w:pPr>
          <w:hyperlink w:anchor="_Toc358826235" w:history="1">
            <w:r w:rsidRPr="00EB7AE8">
              <w:rPr>
                <w:rStyle w:val="Hipervnculo"/>
                <w:noProof/>
              </w:rPr>
              <w:t>8.1</w:t>
            </w:r>
            <w:r>
              <w:rPr>
                <w:rFonts w:asciiTheme="minorHAnsi" w:eastAsiaTheme="minorEastAsia" w:hAnsiTheme="minorHAnsi" w:cstheme="minorBidi"/>
                <w:b w:val="0"/>
                <w:bCs w:val="0"/>
                <w:smallCaps w:val="0"/>
                <w:noProof/>
                <w:lang w:eastAsia="es-PE"/>
              </w:rPr>
              <w:tab/>
            </w:r>
            <w:r w:rsidRPr="00EB7AE8">
              <w:rPr>
                <w:rStyle w:val="Hipervnculo"/>
                <w:noProof/>
              </w:rPr>
              <w:t>Limitaciones</w:t>
            </w:r>
            <w:r>
              <w:rPr>
                <w:noProof/>
                <w:webHidden/>
              </w:rPr>
              <w:tab/>
            </w:r>
            <w:r>
              <w:rPr>
                <w:noProof/>
                <w:webHidden/>
              </w:rPr>
              <w:fldChar w:fldCharType="begin"/>
            </w:r>
            <w:r>
              <w:rPr>
                <w:noProof/>
                <w:webHidden/>
              </w:rPr>
              <w:instrText xml:space="preserve"> PAGEREF _Toc358826235 \h </w:instrText>
            </w:r>
            <w:r>
              <w:rPr>
                <w:noProof/>
                <w:webHidden/>
              </w:rPr>
            </w:r>
            <w:r>
              <w:rPr>
                <w:noProof/>
                <w:webHidden/>
              </w:rPr>
              <w:fldChar w:fldCharType="separate"/>
            </w:r>
            <w:r>
              <w:rPr>
                <w:noProof/>
                <w:webHidden/>
              </w:rPr>
              <w:t>9</w:t>
            </w:r>
            <w:r>
              <w:rPr>
                <w:noProof/>
                <w:webHidden/>
              </w:rPr>
              <w:fldChar w:fldCharType="end"/>
            </w:r>
          </w:hyperlink>
        </w:p>
        <w:p w:rsidR="00B16E0D" w:rsidRDefault="00B16E0D">
          <w:pPr>
            <w:pStyle w:val="TDC2"/>
            <w:tabs>
              <w:tab w:val="left" w:pos="495"/>
              <w:tab w:val="right" w:leader="underscore" w:pos="8494"/>
            </w:tabs>
            <w:rPr>
              <w:rFonts w:asciiTheme="minorHAnsi" w:eastAsiaTheme="minorEastAsia" w:hAnsiTheme="minorHAnsi" w:cstheme="minorBidi"/>
              <w:b w:val="0"/>
              <w:bCs w:val="0"/>
              <w:smallCaps w:val="0"/>
              <w:noProof/>
              <w:lang w:eastAsia="es-PE"/>
            </w:rPr>
          </w:pPr>
          <w:hyperlink w:anchor="_Toc358826236" w:history="1">
            <w:r w:rsidRPr="00EB7AE8">
              <w:rPr>
                <w:rStyle w:val="Hipervnculo"/>
                <w:noProof/>
              </w:rPr>
              <w:t>8.2</w:t>
            </w:r>
            <w:r>
              <w:rPr>
                <w:rFonts w:asciiTheme="minorHAnsi" w:eastAsiaTheme="minorEastAsia" w:hAnsiTheme="minorHAnsi" w:cstheme="minorBidi"/>
                <w:b w:val="0"/>
                <w:bCs w:val="0"/>
                <w:smallCaps w:val="0"/>
                <w:noProof/>
                <w:lang w:eastAsia="es-PE"/>
              </w:rPr>
              <w:tab/>
            </w:r>
            <w:r w:rsidRPr="00EB7AE8">
              <w:rPr>
                <w:rStyle w:val="Hipervnculo"/>
                <w:noProof/>
              </w:rPr>
              <w:t>Riesgos</w:t>
            </w:r>
            <w:r>
              <w:rPr>
                <w:noProof/>
                <w:webHidden/>
              </w:rPr>
              <w:tab/>
            </w:r>
            <w:r>
              <w:rPr>
                <w:noProof/>
                <w:webHidden/>
              </w:rPr>
              <w:fldChar w:fldCharType="begin"/>
            </w:r>
            <w:r>
              <w:rPr>
                <w:noProof/>
                <w:webHidden/>
              </w:rPr>
              <w:instrText xml:space="preserve"> PAGEREF _Toc358826236 \h </w:instrText>
            </w:r>
            <w:r>
              <w:rPr>
                <w:noProof/>
                <w:webHidden/>
              </w:rPr>
            </w:r>
            <w:r>
              <w:rPr>
                <w:noProof/>
                <w:webHidden/>
              </w:rPr>
              <w:fldChar w:fldCharType="separate"/>
            </w:r>
            <w:r>
              <w:rPr>
                <w:noProof/>
                <w:webHidden/>
              </w:rPr>
              <w:t>9</w:t>
            </w:r>
            <w:r>
              <w:rPr>
                <w:noProof/>
                <w:webHidden/>
              </w:rPr>
              <w:fldChar w:fldCharType="end"/>
            </w:r>
          </w:hyperlink>
        </w:p>
        <w:p w:rsidR="00B16E0D" w:rsidRDefault="00B16E0D">
          <w:pPr>
            <w:pStyle w:val="TDC1"/>
            <w:rPr>
              <w:rFonts w:asciiTheme="minorHAnsi" w:eastAsiaTheme="minorEastAsia" w:hAnsiTheme="minorHAnsi" w:cstheme="minorBidi"/>
              <w:b w:val="0"/>
              <w:bCs w:val="0"/>
              <w:caps w:val="0"/>
              <w:noProof/>
              <w:sz w:val="22"/>
              <w:u w:val="none"/>
              <w:lang w:eastAsia="es-PE"/>
            </w:rPr>
          </w:pPr>
          <w:hyperlink w:anchor="_Toc358826237" w:history="1">
            <w:r w:rsidRPr="00EB7AE8">
              <w:rPr>
                <w:rStyle w:val="Hipervnculo"/>
                <w:noProof/>
              </w:rPr>
              <w:t>9</w:t>
            </w:r>
            <w:r>
              <w:rPr>
                <w:rFonts w:asciiTheme="minorHAnsi" w:eastAsiaTheme="minorEastAsia" w:hAnsiTheme="minorHAnsi" w:cstheme="minorBidi"/>
                <w:b w:val="0"/>
                <w:bCs w:val="0"/>
                <w:caps w:val="0"/>
                <w:noProof/>
                <w:sz w:val="22"/>
                <w:u w:val="none"/>
                <w:lang w:eastAsia="es-PE"/>
              </w:rPr>
              <w:tab/>
            </w:r>
            <w:r w:rsidRPr="00EB7AE8">
              <w:rPr>
                <w:rStyle w:val="Hipervnculo"/>
                <w:noProof/>
              </w:rPr>
              <w:t>Justificación y viabilidad</w:t>
            </w:r>
            <w:r>
              <w:rPr>
                <w:noProof/>
                <w:webHidden/>
              </w:rPr>
              <w:tab/>
            </w:r>
            <w:r>
              <w:rPr>
                <w:noProof/>
                <w:webHidden/>
              </w:rPr>
              <w:fldChar w:fldCharType="begin"/>
            </w:r>
            <w:r>
              <w:rPr>
                <w:noProof/>
                <w:webHidden/>
              </w:rPr>
              <w:instrText xml:space="preserve"> PAGEREF _Toc358826237 \h </w:instrText>
            </w:r>
            <w:r>
              <w:rPr>
                <w:noProof/>
                <w:webHidden/>
              </w:rPr>
            </w:r>
            <w:r>
              <w:rPr>
                <w:noProof/>
                <w:webHidden/>
              </w:rPr>
              <w:fldChar w:fldCharType="separate"/>
            </w:r>
            <w:r>
              <w:rPr>
                <w:noProof/>
                <w:webHidden/>
              </w:rPr>
              <w:t>9</w:t>
            </w:r>
            <w:r>
              <w:rPr>
                <w:noProof/>
                <w:webHidden/>
              </w:rPr>
              <w:fldChar w:fldCharType="end"/>
            </w:r>
          </w:hyperlink>
        </w:p>
        <w:p w:rsidR="00B16E0D" w:rsidRDefault="00B16E0D">
          <w:pPr>
            <w:pStyle w:val="TDC2"/>
            <w:tabs>
              <w:tab w:val="left" w:pos="495"/>
              <w:tab w:val="right" w:leader="underscore" w:pos="8494"/>
            </w:tabs>
            <w:rPr>
              <w:rFonts w:asciiTheme="minorHAnsi" w:eastAsiaTheme="minorEastAsia" w:hAnsiTheme="minorHAnsi" w:cstheme="minorBidi"/>
              <w:b w:val="0"/>
              <w:bCs w:val="0"/>
              <w:smallCaps w:val="0"/>
              <w:noProof/>
              <w:lang w:eastAsia="es-PE"/>
            </w:rPr>
          </w:pPr>
          <w:hyperlink w:anchor="_Toc358826238" w:history="1">
            <w:r w:rsidRPr="00EB7AE8">
              <w:rPr>
                <w:rStyle w:val="Hipervnculo"/>
                <w:noProof/>
              </w:rPr>
              <w:t>9.1</w:t>
            </w:r>
            <w:r>
              <w:rPr>
                <w:rFonts w:asciiTheme="minorHAnsi" w:eastAsiaTheme="minorEastAsia" w:hAnsiTheme="minorHAnsi" w:cstheme="minorBidi"/>
                <w:b w:val="0"/>
                <w:bCs w:val="0"/>
                <w:smallCaps w:val="0"/>
                <w:noProof/>
                <w:lang w:eastAsia="es-PE"/>
              </w:rPr>
              <w:tab/>
            </w:r>
            <w:r w:rsidRPr="00EB7AE8">
              <w:rPr>
                <w:rStyle w:val="Hipervnculo"/>
                <w:noProof/>
              </w:rPr>
              <w:t>Justificativa del proyecto de tesis</w:t>
            </w:r>
            <w:r>
              <w:rPr>
                <w:noProof/>
                <w:webHidden/>
              </w:rPr>
              <w:tab/>
            </w:r>
            <w:r>
              <w:rPr>
                <w:noProof/>
                <w:webHidden/>
              </w:rPr>
              <w:fldChar w:fldCharType="begin"/>
            </w:r>
            <w:r>
              <w:rPr>
                <w:noProof/>
                <w:webHidden/>
              </w:rPr>
              <w:instrText xml:space="preserve"> PAGEREF _Toc358826238 \h </w:instrText>
            </w:r>
            <w:r>
              <w:rPr>
                <w:noProof/>
                <w:webHidden/>
              </w:rPr>
            </w:r>
            <w:r>
              <w:rPr>
                <w:noProof/>
                <w:webHidden/>
              </w:rPr>
              <w:fldChar w:fldCharType="separate"/>
            </w:r>
            <w:r>
              <w:rPr>
                <w:noProof/>
                <w:webHidden/>
              </w:rPr>
              <w:t>9</w:t>
            </w:r>
            <w:r>
              <w:rPr>
                <w:noProof/>
                <w:webHidden/>
              </w:rPr>
              <w:fldChar w:fldCharType="end"/>
            </w:r>
          </w:hyperlink>
        </w:p>
        <w:p w:rsidR="00B16E0D" w:rsidRDefault="00B16E0D">
          <w:pPr>
            <w:pStyle w:val="TDC2"/>
            <w:tabs>
              <w:tab w:val="left" w:pos="495"/>
              <w:tab w:val="right" w:leader="underscore" w:pos="8494"/>
            </w:tabs>
            <w:rPr>
              <w:rFonts w:asciiTheme="minorHAnsi" w:eastAsiaTheme="minorEastAsia" w:hAnsiTheme="minorHAnsi" w:cstheme="minorBidi"/>
              <w:b w:val="0"/>
              <w:bCs w:val="0"/>
              <w:smallCaps w:val="0"/>
              <w:noProof/>
              <w:lang w:eastAsia="es-PE"/>
            </w:rPr>
          </w:pPr>
          <w:hyperlink w:anchor="_Toc358826239" w:history="1">
            <w:r w:rsidRPr="00EB7AE8">
              <w:rPr>
                <w:rStyle w:val="Hipervnculo"/>
                <w:noProof/>
              </w:rPr>
              <w:t>9.2</w:t>
            </w:r>
            <w:r>
              <w:rPr>
                <w:rFonts w:asciiTheme="minorHAnsi" w:eastAsiaTheme="minorEastAsia" w:hAnsiTheme="minorHAnsi" w:cstheme="minorBidi"/>
                <w:b w:val="0"/>
                <w:bCs w:val="0"/>
                <w:smallCaps w:val="0"/>
                <w:noProof/>
                <w:lang w:eastAsia="es-PE"/>
              </w:rPr>
              <w:tab/>
            </w:r>
            <w:r w:rsidRPr="00EB7AE8">
              <w:rPr>
                <w:rStyle w:val="Hipervnculo"/>
                <w:noProof/>
              </w:rPr>
              <w:t>Análisis de viabilidad del proyecto de tesis</w:t>
            </w:r>
            <w:r>
              <w:rPr>
                <w:noProof/>
                <w:webHidden/>
              </w:rPr>
              <w:tab/>
            </w:r>
            <w:r>
              <w:rPr>
                <w:noProof/>
                <w:webHidden/>
              </w:rPr>
              <w:fldChar w:fldCharType="begin"/>
            </w:r>
            <w:r>
              <w:rPr>
                <w:noProof/>
                <w:webHidden/>
              </w:rPr>
              <w:instrText xml:space="preserve"> PAGEREF _Toc358826239 \h </w:instrText>
            </w:r>
            <w:r>
              <w:rPr>
                <w:noProof/>
                <w:webHidden/>
              </w:rPr>
            </w:r>
            <w:r>
              <w:rPr>
                <w:noProof/>
                <w:webHidden/>
              </w:rPr>
              <w:fldChar w:fldCharType="separate"/>
            </w:r>
            <w:r>
              <w:rPr>
                <w:noProof/>
                <w:webHidden/>
              </w:rPr>
              <w:t>10</w:t>
            </w:r>
            <w:r>
              <w:rPr>
                <w:noProof/>
                <w:webHidden/>
              </w:rPr>
              <w:fldChar w:fldCharType="end"/>
            </w:r>
          </w:hyperlink>
        </w:p>
        <w:p w:rsidR="00B16E0D" w:rsidRDefault="00B16E0D">
          <w:pPr>
            <w:pStyle w:val="TDC1"/>
            <w:tabs>
              <w:tab w:val="left" w:pos="642"/>
            </w:tabs>
            <w:rPr>
              <w:rFonts w:asciiTheme="minorHAnsi" w:eastAsiaTheme="minorEastAsia" w:hAnsiTheme="minorHAnsi" w:cstheme="minorBidi"/>
              <w:b w:val="0"/>
              <w:bCs w:val="0"/>
              <w:caps w:val="0"/>
              <w:noProof/>
              <w:sz w:val="22"/>
              <w:u w:val="none"/>
              <w:lang w:eastAsia="es-PE"/>
            </w:rPr>
          </w:pPr>
          <w:hyperlink w:anchor="_Toc358826240" w:history="1">
            <w:r w:rsidRPr="00EB7AE8">
              <w:rPr>
                <w:rStyle w:val="Hipervnculo"/>
                <w:noProof/>
              </w:rPr>
              <w:t>10</w:t>
            </w:r>
            <w:r>
              <w:rPr>
                <w:rFonts w:asciiTheme="minorHAnsi" w:eastAsiaTheme="minorEastAsia" w:hAnsiTheme="minorHAnsi" w:cstheme="minorBidi"/>
                <w:b w:val="0"/>
                <w:bCs w:val="0"/>
                <w:caps w:val="0"/>
                <w:noProof/>
                <w:sz w:val="22"/>
                <w:u w:val="none"/>
                <w:lang w:eastAsia="es-PE"/>
              </w:rPr>
              <w:tab/>
            </w:r>
            <w:r w:rsidRPr="00EB7AE8">
              <w:rPr>
                <w:rStyle w:val="Hipervnculo"/>
                <w:noProof/>
              </w:rPr>
              <w:t>Plan de actividades</w:t>
            </w:r>
            <w:r>
              <w:rPr>
                <w:noProof/>
                <w:webHidden/>
              </w:rPr>
              <w:tab/>
            </w:r>
            <w:r>
              <w:rPr>
                <w:noProof/>
                <w:webHidden/>
              </w:rPr>
              <w:fldChar w:fldCharType="begin"/>
            </w:r>
            <w:r>
              <w:rPr>
                <w:noProof/>
                <w:webHidden/>
              </w:rPr>
              <w:instrText xml:space="preserve"> PAGEREF _Toc358826240 \h </w:instrText>
            </w:r>
            <w:r>
              <w:rPr>
                <w:noProof/>
                <w:webHidden/>
              </w:rPr>
            </w:r>
            <w:r>
              <w:rPr>
                <w:noProof/>
                <w:webHidden/>
              </w:rPr>
              <w:fldChar w:fldCharType="separate"/>
            </w:r>
            <w:r>
              <w:rPr>
                <w:noProof/>
                <w:webHidden/>
              </w:rPr>
              <w:t>10</w:t>
            </w:r>
            <w:r>
              <w:rPr>
                <w:noProof/>
                <w:webHidden/>
              </w:rPr>
              <w:fldChar w:fldCharType="end"/>
            </w:r>
          </w:hyperlink>
        </w:p>
        <w:p w:rsidR="00B16E0D" w:rsidRDefault="00B16E0D">
          <w:pPr>
            <w:pStyle w:val="TDC1"/>
            <w:tabs>
              <w:tab w:val="left" w:pos="591"/>
            </w:tabs>
            <w:rPr>
              <w:rFonts w:asciiTheme="minorHAnsi" w:eastAsiaTheme="minorEastAsia" w:hAnsiTheme="minorHAnsi" w:cstheme="minorBidi"/>
              <w:b w:val="0"/>
              <w:bCs w:val="0"/>
              <w:caps w:val="0"/>
              <w:noProof/>
              <w:sz w:val="22"/>
              <w:u w:val="none"/>
              <w:lang w:eastAsia="es-PE"/>
            </w:rPr>
          </w:pPr>
          <w:hyperlink w:anchor="_Toc358826241" w:history="1">
            <w:r w:rsidRPr="00EB7AE8">
              <w:rPr>
                <w:rStyle w:val="Hipervnculo"/>
                <w:noProof/>
              </w:rPr>
              <w:t>11</w:t>
            </w:r>
            <w:r>
              <w:rPr>
                <w:rFonts w:asciiTheme="minorHAnsi" w:eastAsiaTheme="minorEastAsia" w:hAnsiTheme="minorHAnsi" w:cstheme="minorBidi"/>
                <w:b w:val="0"/>
                <w:bCs w:val="0"/>
                <w:caps w:val="0"/>
                <w:noProof/>
                <w:sz w:val="22"/>
                <w:u w:val="none"/>
                <w:lang w:eastAsia="es-PE"/>
              </w:rPr>
              <w:tab/>
            </w:r>
            <w:r w:rsidRPr="00EB7AE8">
              <w:rPr>
                <w:rStyle w:val="Hipervnculo"/>
                <w:noProof/>
              </w:rPr>
              <w:t>Anexos</w:t>
            </w:r>
            <w:r>
              <w:rPr>
                <w:noProof/>
                <w:webHidden/>
              </w:rPr>
              <w:tab/>
            </w:r>
            <w:r>
              <w:rPr>
                <w:noProof/>
                <w:webHidden/>
              </w:rPr>
              <w:fldChar w:fldCharType="begin"/>
            </w:r>
            <w:r>
              <w:rPr>
                <w:noProof/>
                <w:webHidden/>
              </w:rPr>
              <w:instrText xml:space="preserve"> PAGEREF _Toc358826241 \h </w:instrText>
            </w:r>
            <w:r>
              <w:rPr>
                <w:noProof/>
                <w:webHidden/>
              </w:rPr>
            </w:r>
            <w:r>
              <w:rPr>
                <w:noProof/>
                <w:webHidden/>
              </w:rPr>
              <w:fldChar w:fldCharType="separate"/>
            </w:r>
            <w:r>
              <w:rPr>
                <w:noProof/>
                <w:webHidden/>
              </w:rPr>
              <w:t>10</w:t>
            </w:r>
            <w:r>
              <w:rPr>
                <w:noProof/>
                <w:webHidden/>
              </w:rPr>
              <w:fldChar w:fldCharType="end"/>
            </w:r>
          </w:hyperlink>
        </w:p>
        <w:p w:rsidR="00B16E0D" w:rsidRDefault="00B16E0D">
          <w:pPr>
            <w:pStyle w:val="TDC1"/>
            <w:rPr>
              <w:rFonts w:asciiTheme="minorHAnsi" w:eastAsiaTheme="minorEastAsia" w:hAnsiTheme="minorHAnsi" w:cstheme="minorBidi"/>
              <w:b w:val="0"/>
              <w:bCs w:val="0"/>
              <w:caps w:val="0"/>
              <w:noProof/>
              <w:sz w:val="22"/>
              <w:u w:val="none"/>
              <w:lang w:eastAsia="es-PE"/>
            </w:rPr>
          </w:pPr>
          <w:hyperlink w:anchor="_Toc358826242" w:history="1">
            <w:r w:rsidRPr="00EB7AE8">
              <w:rPr>
                <w:rStyle w:val="Hipervnculo"/>
                <w:noProof/>
              </w:rPr>
              <w:t>Referencias bibliográficas</w:t>
            </w:r>
            <w:r>
              <w:rPr>
                <w:noProof/>
                <w:webHidden/>
              </w:rPr>
              <w:tab/>
            </w:r>
            <w:r>
              <w:rPr>
                <w:noProof/>
                <w:webHidden/>
              </w:rPr>
              <w:fldChar w:fldCharType="begin"/>
            </w:r>
            <w:r>
              <w:rPr>
                <w:noProof/>
                <w:webHidden/>
              </w:rPr>
              <w:instrText xml:space="preserve"> PAGEREF _Toc358826242 \h </w:instrText>
            </w:r>
            <w:r>
              <w:rPr>
                <w:noProof/>
                <w:webHidden/>
              </w:rPr>
            </w:r>
            <w:r>
              <w:rPr>
                <w:noProof/>
                <w:webHidden/>
              </w:rPr>
              <w:fldChar w:fldCharType="separate"/>
            </w:r>
            <w:r>
              <w:rPr>
                <w:noProof/>
                <w:webHidden/>
              </w:rPr>
              <w:t>10</w:t>
            </w:r>
            <w:r>
              <w:rPr>
                <w:noProof/>
                <w:webHidden/>
              </w:rPr>
              <w:fldChar w:fldCharType="end"/>
            </w:r>
          </w:hyperlink>
        </w:p>
        <w:p w:rsidR="00AA0DDA" w:rsidRDefault="00D81A3A">
          <w:r>
            <w:rPr>
              <w:b/>
              <w:bCs/>
              <w:lang w:val="es-ES"/>
            </w:rPr>
            <w:fldChar w:fldCharType="end"/>
          </w:r>
        </w:p>
      </w:sdtContent>
    </w:sdt>
    <w:p w:rsidR="00EA654E" w:rsidRDefault="00E03558" w:rsidP="00EA654E">
      <w:pPr>
        <w:pStyle w:val="Ttulo1"/>
        <w:numPr>
          <w:ilvl w:val="0"/>
          <w:numId w:val="0"/>
        </w:numPr>
        <w:ind w:left="432"/>
        <w:jc w:val="center"/>
      </w:pPr>
      <w:r>
        <w:br w:type="page"/>
      </w:r>
      <w:bookmarkStart w:id="3" w:name="_Toc358826212"/>
      <w:r w:rsidR="00EA654E">
        <w:lastRenderedPageBreak/>
        <w:t>CAPÍTULO 1</w:t>
      </w:r>
      <w:bookmarkEnd w:id="3"/>
    </w:p>
    <w:p w:rsidR="00AF37EB" w:rsidRDefault="00AF37EB" w:rsidP="00AF37EB"/>
    <w:p w:rsidR="00AC3B31" w:rsidRDefault="00AC3B31" w:rsidP="00AC3B31">
      <w:pPr>
        <w:pStyle w:val="Ttulo1"/>
      </w:pPr>
      <w:bookmarkStart w:id="4" w:name="_Toc334352237"/>
      <w:bookmarkStart w:id="5" w:name="_Toc358826213"/>
      <w:r>
        <w:t>Problemática</w:t>
      </w:r>
      <w:bookmarkEnd w:id="4"/>
      <w:bookmarkEnd w:id="5"/>
    </w:p>
    <w:p w:rsidR="00AC3B31" w:rsidRDefault="00AC3B31" w:rsidP="00AC3B31"/>
    <w:p w:rsidR="00AC3B31" w:rsidRDefault="00AC3B31" w:rsidP="00AC3B31">
      <w:pPr>
        <w:autoSpaceDE w:val="0"/>
        <w:autoSpaceDN w:val="0"/>
        <w:adjustRightInd w:val="0"/>
      </w:pPr>
      <w:r>
        <w:t xml:space="preserve">En la problemática se tendrá que describir fundamentalmente </w:t>
      </w:r>
      <w:r w:rsidR="00C5601A">
        <w:t xml:space="preserve">los siguientes </w:t>
      </w:r>
      <w:r>
        <w:t>aspectos:</w:t>
      </w:r>
    </w:p>
    <w:p w:rsidR="00AC3B31" w:rsidRDefault="00AC3B31" w:rsidP="00AC3B31">
      <w:pPr>
        <w:pStyle w:val="Prrafodelista"/>
        <w:numPr>
          <w:ilvl w:val="0"/>
          <w:numId w:val="25"/>
        </w:numPr>
        <w:autoSpaceDE w:val="0"/>
        <w:autoSpaceDN w:val="0"/>
        <w:adjustRightInd w:val="0"/>
        <w:rPr>
          <w:lang w:val="es-ES_tradnl"/>
        </w:rPr>
      </w:pPr>
      <w:r>
        <w:rPr>
          <w:lang w:val="es-ES_tradnl"/>
        </w:rPr>
        <w:t>Un escenario en donde ocurre el problema</w:t>
      </w:r>
    </w:p>
    <w:p w:rsidR="00AC3B31" w:rsidRDefault="00AC3B31" w:rsidP="00AC3B31">
      <w:pPr>
        <w:pStyle w:val="Prrafodelista"/>
        <w:numPr>
          <w:ilvl w:val="0"/>
          <w:numId w:val="25"/>
        </w:numPr>
        <w:autoSpaceDE w:val="0"/>
        <w:autoSpaceDN w:val="0"/>
        <w:adjustRightInd w:val="0"/>
        <w:rPr>
          <w:lang w:val="es-ES_tradnl"/>
        </w:rPr>
      </w:pPr>
      <w:r>
        <w:rPr>
          <w:lang w:val="es-ES_tradnl"/>
        </w:rPr>
        <w:t>Una problema que afecta directamente al escenario anteriormente descrito</w:t>
      </w:r>
    </w:p>
    <w:p w:rsidR="00AC3B31" w:rsidRDefault="00AC3B31" w:rsidP="00AC3B31">
      <w:pPr>
        <w:autoSpaceDE w:val="0"/>
        <w:autoSpaceDN w:val="0"/>
        <w:adjustRightInd w:val="0"/>
        <w:rPr>
          <w:lang w:val="es-ES_tradnl"/>
        </w:rPr>
      </w:pPr>
    </w:p>
    <w:p w:rsidR="00C5601A" w:rsidRDefault="00C5601A" w:rsidP="00AC3B31">
      <w:pPr>
        <w:autoSpaceDE w:val="0"/>
        <w:autoSpaceDN w:val="0"/>
        <w:adjustRightInd w:val="0"/>
        <w:rPr>
          <w:lang w:val="es-ES_tradnl"/>
        </w:rPr>
      </w:pPr>
      <w:r>
        <w:rPr>
          <w:lang w:val="es-ES_tradnl"/>
        </w:rPr>
        <w:t>Verifique que el problema este:</w:t>
      </w:r>
    </w:p>
    <w:p w:rsidR="00C5601A" w:rsidRDefault="00C5601A" w:rsidP="00C5601A">
      <w:pPr>
        <w:pStyle w:val="Prrafodelista"/>
        <w:numPr>
          <w:ilvl w:val="0"/>
          <w:numId w:val="29"/>
        </w:numPr>
        <w:autoSpaceDE w:val="0"/>
        <w:autoSpaceDN w:val="0"/>
        <w:adjustRightInd w:val="0"/>
        <w:rPr>
          <w:lang w:val="es-ES_tradnl"/>
        </w:rPr>
      </w:pPr>
      <w:r>
        <w:rPr>
          <w:lang w:val="es-ES_tradnl"/>
        </w:rPr>
        <w:t>Conceptualizado: aparecen conceptos fundamentales que definen el escenario problemático. Estos conceptos se ahondarán en el marco teórico.</w:t>
      </w:r>
    </w:p>
    <w:p w:rsidR="00C5601A" w:rsidRDefault="00C5601A" w:rsidP="00C5601A">
      <w:pPr>
        <w:pStyle w:val="Prrafodelista"/>
        <w:numPr>
          <w:ilvl w:val="0"/>
          <w:numId w:val="29"/>
        </w:numPr>
        <w:autoSpaceDE w:val="0"/>
        <w:autoSpaceDN w:val="0"/>
        <w:adjustRightInd w:val="0"/>
        <w:rPr>
          <w:lang w:val="es-ES_tradnl"/>
        </w:rPr>
      </w:pPr>
      <w:r>
        <w:rPr>
          <w:lang w:val="es-ES_tradnl"/>
        </w:rPr>
        <w:t xml:space="preserve">Caracterizado: aparecen características amplias del problema. </w:t>
      </w:r>
    </w:p>
    <w:p w:rsidR="00E07131" w:rsidRDefault="00C5601A" w:rsidP="00C5601A">
      <w:pPr>
        <w:pStyle w:val="Prrafodelista"/>
        <w:numPr>
          <w:ilvl w:val="0"/>
          <w:numId w:val="29"/>
        </w:numPr>
        <w:autoSpaceDE w:val="0"/>
        <w:autoSpaceDN w:val="0"/>
        <w:adjustRightInd w:val="0"/>
        <w:rPr>
          <w:lang w:val="es-ES_tradnl"/>
        </w:rPr>
      </w:pPr>
      <w:r>
        <w:rPr>
          <w:lang w:val="es-ES_tradnl"/>
        </w:rPr>
        <w:t>Contextualizado: se realiza la aproximación del problema a un entorno real, factible</w:t>
      </w:r>
      <w:r w:rsidR="00E07131">
        <w:rPr>
          <w:lang w:val="es-ES_tradnl"/>
        </w:rPr>
        <w:t xml:space="preserve"> y conocido para el posterior planteamiento de la solución. </w:t>
      </w:r>
    </w:p>
    <w:p w:rsidR="00E07131" w:rsidRDefault="00E07131" w:rsidP="00E07131">
      <w:pPr>
        <w:pStyle w:val="Prrafodelista"/>
        <w:autoSpaceDE w:val="0"/>
        <w:autoSpaceDN w:val="0"/>
        <w:adjustRightInd w:val="0"/>
        <w:rPr>
          <w:lang w:val="es-ES_tradnl"/>
        </w:rPr>
      </w:pPr>
    </w:p>
    <w:p w:rsidR="00AC3B31" w:rsidRPr="00E07131" w:rsidRDefault="00AC3B31" w:rsidP="00E07131">
      <w:pPr>
        <w:autoSpaceDE w:val="0"/>
        <w:autoSpaceDN w:val="0"/>
        <w:adjustRightInd w:val="0"/>
        <w:rPr>
          <w:lang w:val="es-ES_tradnl"/>
        </w:rPr>
      </w:pPr>
      <w:r w:rsidRPr="00E07131">
        <w:rPr>
          <w:lang w:val="es-ES_tradnl"/>
        </w:rPr>
        <w:t xml:space="preserve">El remate de la problemática es la presentación resumida de lo que se pretende hacer con el proyecto de fin de carrera y cómo éste resolvería el problema identificado. En la problemática, toda afirmación debe estar sustentada convenientemente en base a las referencias bibliográficas. </w:t>
      </w:r>
    </w:p>
    <w:p w:rsidR="00AC3B31" w:rsidRDefault="00AC3B31" w:rsidP="00AC3B31">
      <w:pPr>
        <w:autoSpaceDE w:val="0"/>
        <w:autoSpaceDN w:val="0"/>
        <w:adjustRightInd w:val="0"/>
        <w:rPr>
          <w:lang w:val="es-ES_tradnl"/>
        </w:rPr>
      </w:pPr>
    </w:p>
    <w:p w:rsidR="00AC3B31" w:rsidRDefault="00AC3B31" w:rsidP="00AC3B31">
      <w:pPr>
        <w:autoSpaceDE w:val="0"/>
        <w:autoSpaceDN w:val="0"/>
        <w:adjustRightInd w:val="0"/>
        <w:rPr>
          <w:lang w:val="es-ES_tradnl"/>
        </w:rPr>
      </w:pPr>
      <w:r>
        <w:rPr>
          <w:lang w:val="es-ES_tradnl"/>
        </w:rPr>
        <w:t>Tenga cuidado de hacer afirmaciones categóricas del tipo “el sector XXX está mal” o “la tecnología aplicada en el sector YYYY es pésima” sin tener las evidencias correspondientes (p.ej. estadísticas presentadas por algún organismo estatal o regulador)</w:t>
      </w:r>
      <w:r w:rsidR="00E07131">
        <w:rPr>
          <w:lang w:val="es-ES_tradnl"/>
        </w:rPr>
        <w:t xml:space="preserve"> O incluso “la solución propuesta va mejorar en RRR% el problema de…”.</w:t>
      </w:r>
    </w:p>
    <w:p w:rsidR="00AC3B31" w:rsidRDefault="00AC3B31" w:rsidP="00AC3B31">
      <w:pPr>
        <w:autoSpaceDE w:val="0"/>
        <w:autoSpaceDN w:val="0"/>
        <w:adjustRightInd w:val="0"/>
        <w:rPr>
          <w:lang w:val="es-ES_tradnl"/>
        </w:rPr>
      </w:pPr>
    </w:p>
    <w:p w:rsidR="00AC3B31" w:rsidRDefault="00AC3B31" w:rsidP="00AC3B31">
      <w:pPr>
        <w:autoSpaceDE w:val="0"/>
        <w:autoSpaceDN w:val="0"/>
        <w:adjustRightInd w:val="0"/>
        <w:rPr>
          <w:lang w:val="es-ES_tradnl"/>
        </w:rPr>
      </w:pPr>
      <w:r>
        <w:rPr>
          <w:lang w:val="es-ES_tradnl"/>
        </w:rPr>
        <w:t xml:space="preserve">No fuerce su </w:t>
      </w:r>
      <w:r w:rsidR="00E07131">
        <w:rPr>
          <w:lang w:val="es-ES_tradnl"/>
        </w:rPr>
        <w:t xml:space="preserve">propuesta de solución ni la tecnología aplicada </w:t>
      </w:r>
      <w:r w:rsidRPr="00E07131">
        <w:rPr>
          <w:b/>
          <w:u w:val="single"/>
          <w:lang w:val="es-ES_tradnl"/>
        </w:rPr>
        <w:t>como la única forma de resolver el problema</w:t>
      </w:r>
      <w:r>
        <w:rPr>
          <w:lang w:val="es-ES_tradnl"/>
        </w:rPr>
        <w:t xml:space="preserve"> pues seguramente presentará otras en el estado del arte. No ahonde en temas sobre la tecnología que pretende aplicar en su solución, dado que aquí debe centrarse en el problema. </w:t>
      </w:r>
    </w:p>
    <w:p w:rsidR="00AC3B31" w:rsidRDefault="00AC3B31" w:rsidP="00AC3B31">
      <w:pPr>
        <w:autoSpaceDE w:val="0"/>
        <w:autoSpaceDN w:val="0"/>
        <w:adjustRightInd w:val="0"/>
        <w:rPr>
          <w:lang w:val="es-ES_tradnl"/>
        </w:rPr>
      </w:pPr>
    </w:p>
    <w:p w:rsidR="00AC3B31" w:rsidRDefault="00AC3B31" w:rsidP="00AC3B31">
      <w:pPr>
        <w:autoSpaceDE w:val="0"/>
        <w:autoSpaceDN w:val="0"/>
        <w:adjustRightInd w:val="0"/>
        <w:rPr>
          <w:lang w:val="es-ES_tradnl"/>
        </w:rPr>
      </w:pPr>
      <w:r>
        <w:rPr>
          <w:lang w:val="es-ES_tradnl"/>
        </w:rPr>
        <w:t>La mínima cantidad de hojas en este parte son dos caras A4 aproximadamente.</w:t>
      </w:r>
    </w:p>
    <w:p w:rsidR="00AC3B31" w:rsidRPr="00EA654E" w:rsidRDefault="00AC3B31" w:rsidP="00AC3B31">
      <w:pPr>
        <w:autoSpaceDE w:val="0"/>
        <w:autoSpaceDN w:val="0"/>
        <w:adjustRightInd w:val="0"/>
        <w:rPr>
          <w:lang w:val="es-ES_tradnl"/>
        </w:rPr>
      </w:pPr>
    </w:p>
    <w:p w:rsidR="00AC3B31" w:rsidRDefault="00AC3B31" w:rsidP="00AC3B31">
      <w:pPr>
        <w:pStyle w:val="Ttulo1"/>
      </w:pPr>
      <w:bookmarkStart w:id="6" w:name="_Toc334352238"/>
      <w:bookmarkStart w:id="7" w:name="_Toc358826214"/>
      <w:r>
        <w:t>Marco teórico</w:t>
      </w:r>
      <w:bookmarkEnd w:id="6"/>
      <w:bookmarkEnd w:id="7"/>
    </w:p>
    <w:p w:rsidR="00AC3B31" w:rsidRPr="00EA654E" w:rsidRDefault="00AC3B31" w:rsidP="00AC3B31"/>
    <w:p w:rsidR="00327CB1" w:rsidRDefault="00AC3B31" w:rsidP="00AC3B31">
      <w:pPr>
        <w:rPr>
          <w:bCs/>
          <w:iCs/>
        </w:rPr>
      </w:pPr>
      <w:r>
        <w:rPr>
          <w:bCs/>
          <w:iCs/>
        </w:rPr>
        <w:t>En esta parte deberá describir los conceptos necesarios para entender el problema y la solución que se pretende plantear. No es un listado de conceptos a manera de glosario simplemente</w:t>
      </w:r>
      <w:r w:rsidR="00E07131">
        <w:rPr>
          <w:bCs/>
          <w:iCs/>
        </w:rPr>
        <w:t>, debe existir una relación entre los conceptos presentados</w:t>
      </w:r>
      <w:r>
        <w:rPr>
          <w:bCs/>
          <w:iCs/>
        </w:rPr>
        <w:t xml:space="preserve">. Se </w:t>
      </w:r>
      <w:r w:rsidR="00E07131">
        <w:rPr>
          <w:bCs/>
          <w:iCs/>
        </w:rPr>
        <w:t>mostra</w:t>
      </w:r>
      <w:r>
        <w:rPr>
          <w:bCs/>
          <w:iCs/>
        </w:rPr>
        <w:t xml:space="preserve">rán tanto el marco conceptual como el regulatorio/ legal solamente si este último aplica para el problema. </w:t>
      </w:r>
    </w:p>
    <w:p w:rsidR="00327CB1" w:rsidRDefault="00327CB1" w:rsidP="00AC3B31">
      <w:pPr>
        <w:rPr>
          <w:bCs/>
          <w:iCs/>
        </w:rPr>
      </w:pPr>
    </w:p>
    <w:p w:rsidR="00AC3B31" w:rsidRDefault="00AC3B31" w:rsidP="00AC3B31">
      <w:pPr>
        <w:rPr>
          <w:bCs/>
          <w:iCs/>
        </w:rPr>
      </w:pPr>
      <w:r>
        <w:rPr>
          <w:bCs/>
          <w:iCs/>
        </w:rPr>
        <w:t>Toda información presentada debe estar convenientemente referenciada (recuerde que el 90% de la bibliografía usada en toda la tesis estará aquí y en la descripción de la problemática y solamente un 10% en lo que desarrollaría en el siguiente curso)</w:t>
      </w:r>
    </w:p>
    <w:p w:rsidR="00AC3B31" w:rsidRDefault="00AC3B31" w:rsidP="00AC3B31">
      <w:pPr>
        <w:rPr>
          <w:bCs/>
          <w:iCs/>
        </w:rPr>
      </w:pPr>
    </w:p>
    <w:p w:rsidR="00AC3B31" w:rsidRDefault="00AC3B31" w:rsidP="00AC3B31">
      <w:pPr>
        <w:rPr>
          <w:bCs/>
          <w:iCs/>
        </w:rPr>
      </w:pPr>
      <w:r>
        <w:rPr>
          <w:bCs/>
          <w:iCs/>
        </w:rPr>
        <w:t>La totalidad de este apartado debe rondar aproximadamente en las 6 hojas A4.</w:t>
      </w:r>
    </w:p>
    <w:p w:rsidR="00AC3B31" w:rsidRDefault="00AC3B31" w:rsidP="00AC3B31">
      <w:pPr>
        <w:rPr>
          <w:bCs/>
          <w:iCs/>
        </w:rPr>
      </w:pPr>
    </w:p>
    <w:p w:rsidR="00AC3B31" w:rsidRDefault="00AC3B31" w:rsidP="00AC3B31">
      <w:pPr>
        <w:rPr>
          <w:bCs/>
          <w:iCs/>
        </w:rPr>
      </w:pPr>
    </w:p>
    <w:p w:rsidR="00AC3B31" w:rsidRDefault="00AC3B31" w:rsidP="00AC3B31">
      <w:pPr>
        <w:pStyle w:val="Ttulo2"/>
      </w:pPr>
      <w:bookmarkStart w:id="8" w:name="_Toc334352239"/>
      <w:bookmarkStart w:id="9" w:name="_Toc358826215"/>
      <w:r>
        <w:lastRenderedPageBreak/>
        <w:t>Marco conceptual</w:t>
      </w:r>
      <w:bookmarkEnd w:id="8"/>
      <w:bookmarkEnd w:id="9"/>
    </w:p>
    <w:p w:rsidR="00AC3B31" w:rsidRDefault="00AC3B31" w:rsidP="00AC3B31">
      <w:r w:rsidRPr="00327CB1">
        <w:rPr>
          <w:sz w:val="44"/>
        </w:rPr>
        <w:t>Podría</w:t>
      </w:r>
      <w:r>
        <w:t xml:space="preserve"> separar los conceptos agrupándolos en:</w:t>
      </w:r>
    </w:p>
    <w:p w:rsidR="00AC3B31" w:rsidRDefault="00AC3B31" w:rsidP="00AC3B31">
      <w:pPr>
        <w:pStyle w:val="Ttulo3"/>
      </w:pPr>
      <w:bookmarkStart w:id="10" w:name="_Toc334352240"/>
      <w:bookmarkStart w:id="11" w:name="_Toc358826216"/>
      <w:r>
        <w:t>Conceptos relacionados al problema</w:t>
      </w:r>
      <w:bookmarkEnd w:id="10"/>
      <w:bookmarkEnd w:id="11"/>
    </w:p>
    <w:p w:rsidR="00AC3B31" w:rsidRDefault="00AC3B31" w:rsidP="00AC3B31">
      <w:pPr>
        <w:pStyle w:val="Ttulo3"/>
      </w:pPr>
      <w:bookmarkStart w:id="12" w:name="_Toc334352241"/>
      <w:bookmarkStart w:id="13" w:name="_Toc358826217"/>
      <w:r>
        <w:t>Conceptos relacionados a la propuesta de solución</w:t>
      </w:r>
      <w:bookmarkEnd w:id="12"/>
      <w:bookmarkEnd w:id="13"/>
    </w:p>
    <w:p w:rsidR="00AC3B31" w:rsidRDefault="00AC3B31" w:rsidP="00AC3B31">
      <w:pPr>
        <w:pStyle w:val="Ttulo3"/>
      </w:pPr>
      <w:bookmarkStart w:id="14" w:name="_Toc334352242"/>
      <w:bookmarkStart w:id="15" w:name="_Toc358826218"/>
      <w:r>
        <w:t>Otros conceptos</w:t>
      </w:r>
      <w:bookmarkEnd w:id="14"/>
      <w:bookmarkEnd w:id="15"/>
      <w:r>
        <w:t xml:space="preserve"> </w:t>
      </w:r>
    </w:p>
    <w:p w:rsidR="00AC3B31" w:rsidRDefault="00AC3B31" w:rsidP="00AC3B31"/>
    <w:p w:rsidR="00AC3B31" w:rsidRPr="004D07A4" w:rsidRDefault="00AC3B31" w:rsidP="00AC3B31">
      <w:r>
        <w:t>Evite la presentación de conceptos tan simples como sistema de información, software, hardware, pyme</w:t>
      </w:r>
      <w:r w:rsidR="00327CB1">
        <w:t>, formatos de archivos, lenguajes de programación, etc</w:t>
      </w:r>
      <w:r>
        <w:t>. En cuanto a los conceptos relacionados al problema puede presentar incluso los procesos de negocios que estarían involucrados convenientemente documentados (gráficos). Relacione los conceptos que presenta.</w:t>
      </w:r>
      <w:r w:rsidR="00327CB1">
        <w:t xml:space="preserve"> </w:t>
      </w:r>
    </w:p>
    <w:p w:rsidR="00AC3B31" w:rsidRDefault="00AC3B31" w:rsidP="00AC3B31">
      <w:pPr>
        <w:pStyle w:val="Ttulo2"/>
      </w:pPr>
      <w:bookmarkStart w:id="16" w:name="_Toc334352243"/>
      <w:bookmarkStart w:id="17" w:name="_Toc358826219"/>
      <w:r>
        <w:t>Marco regulatorio / legal</w:t>
      </w:r>
      <w:bookmarkEnd w:id="16"/>
      <w:bookmarkEnd w:id="17"/>
    </w:p>
    <w:p w:rsidR="00AC3B31" w:rsidRDefault="00AC3B31" w:rsidP="00AC3B31">
      <w:r>
        <w:rPr>
          <w:bCs/>
          <w:iCs/>
        </w:rPr>
        <w:t xml:space="preserve">Este apartado debe aparecer solamente si aplica en el proyecto de tesis. No se trata de nombrar las normas, leyes, marcos, circulares, entre otros que estarían involucrados, sino la presentación de sumillas de estos documentos y la explicación del porqué están siendo incluidas en el proyecto. </w:t>
      </w:r>
    </w:p>
    <w:p w:rsidR="00AC3B31" w:rsidRDefault="00AC3B31" w:rsidP="00AC3B31"/>
    <w:p w:rsidR="00AC3B31" w:rsidRDefault="00AC3B31" w:rsidP="00AC3B31">
      <w:r>
        <w:t xml:space="preserve">No se aceptarán como válidas copias de la totalidad (o casi la totalidad) de los textos de las leyes. Debe haber una explicación de parte suya sobre su utilidad. Aquí también toda presentación de ley debe llevar una referencia respectiva. </w:t>
      </w:r>
    </w:p>
    <w:p w:rsidR="00327CB1" w:rsidRDefault="00327CB1" w:rsidP="00AC3B31"/>
    <w:p w:rsidR="00327CB1" w:rsidRDefault="00327CB1" w:rsidP="00327CB1">
      <w:pPr>
        <w:rPr>
          <w:b/>
          <w:u w:val="single"/>
        </w:rPr>
      </w:pPr>
      <w:r>
        <w:rPr>
          <w:b/>
          <w:u w:val="single"/>
        </w:rPr>
        <w:t xml:space="preserve">Deben estar levantadas las observaciones hechas por los asesores y por los profesores del curso. En caso de no haber sido levantadas LA TOTALIDAD DE ELLAS, se calificará con 0 puntos esta parte. </w:t>
      </w:r>
    </w:p>
    <w:p w:rsidR="00AC3B31" w:rsidRDefault="00AC3B31" w:rsidP="00AC3B31"/>
    <w:p w:rsidR="00AC3B31" w:rsidRDefault="00AC3B31" w:rsidP="00AC3B31">
      <w:pPr>
        <w:pStyle w:val="Ttulo1"/>
      </w:pPr>
      <w:bookmarkStart w:id="18" w:name="_Toc334352244"/>
      <w:bookmarkStart w:id="19" w:name="_Toc358826220"/>
      <w:r>
        <w:t>Estado del arte</w:t>
      </w:r>
      <w:bookmarkEnd w:id="18"/>
      <w:bookmarkEnd w:id="19"/>
      <w:r>
        <w:t xml:space="preserve"> </w:t>
      </w:r>
    </w:p>
    <w:p w:rsidR="00AC3B31" w:rsidRPr="00E604B2" w:rsidRDefault="00AC3B31" w:rsidP="00AC3B31"/>
    <w:p w:rsidR="00AC3B31" w:rsidRDefault="00AC3B31" w:rsidP="00AC3B31">
      <w:r>
        <w:t>El estado del arte corresponde a todo lo que se haya escrito en la literatura sobre cómo resolver el problema. Por razones discutidas en clase, no se va a aceptar que se indique que no hay formas de resolverlo. Existen varias formas de enfocar la presentación de conceptos:</w:t>
      </w:r>
    </w:p>
    <w:p w:rsidR="00AC3B31" w:rsidRDefault="00AC3B31" w:rsidP="00AC3B31">
      <w:pPr>
        <w:pStyle w:val="Ttulo2"/>
      </w:pPr>
      <w:bookmarkStart w:id="20" w:name="_Toc334352245"/>
      <w:bookmarkStart w:id="21" w:name="_Toc358826221"/>
      <w:r>
        <w:t>Formas exactas de resolver el problema</w:t>
      </w:r>
      <w:bookmarkEnd w:id="20"/>
      <w:bookmarkEnd w:id="21"/>
    </w:p>
    <w:p w:rsidR="00AC3B31" w:rsidRPr="00D16B00" w:rsidRDefault="00AC3B31" w:rsidP="00AC3B31">
      <w:r>
        <w:t>Colóquelo si aplica.</w:t>
      </w:r>
    </w:p>
    <w:p w:rsidR="00AC3B31" w:rsidRDefault="00AC3B31" w:rsidP="00AC3B31">
      <w:pPr>
        <w:pStyle w:val="Ttulo2"/>
      </w:pPr>
      <w:bookmarkStart w:id="22" w:name="_Toc334352246"/>
      <w:bookmarkStart w:id="23" w:name="_Toc358826222"/>
      <w:r>
        <w:t>Formas aproximadas de resolver el problema</w:t>
      </w:r>
      <w:bookmarkEnd w:id="22"/>
      <w:bookmarkEnd w:id="23"/>
    </w:p>
    <w:p w:rsidR="00AC3B31" w:rsidRPr="00D16B00" w:rsidRDefault="00AC3B31" w:rsidP="00AC3B31">
      <w:r>
        <w:t>Colóquelo si aplica.</w:t>
      </w:r>
    </w:p>
    <w:p w:rsidR="00AC3B31" w:rsidRDefault="00AC3B31" w:rsidP="00AC3B31">
      <w:pPr>
        <w:pStyle w:val="Ttulo2"/>
      </w:pPr>
      <w:bookmarkStart w:id="24" w:name="_Toc334352247"/>
      <w:bookmarkStart w:id="25" w:name="_Toc358826223"/>
      <w:r>
        <w:t>Productos comerciales para resolver el problema</w:t>
      </w:r>
      <w:bookmarkEnd w:id="24"/>
      <w:bookmarkEnd w:id="25"/>
    </w:p>
    <w:p w:rsidR="00AC3B31" w:rsidRPr="00D16B00" w:rsidRDefault="00AC3B31" w:rsidP="00AC3B31">
      <w:r>
        <w:t>Colóquelo si aplica.</w:t>
      </w:r>
    </w:p>
    <w:p w:rsidR="00AC3B31" w:rsidRDefault="00AC3B31" w:rsidP="00AC3B31">
      <w:pPr>
        <w:pStyle w:val="Ttulo2"/>
      </w:pPr>
      <w:bookmarkStart w:id="26" w:name="_Toc334352248"/>
      <w:bookmarkStart w:id="27" w:name="_Toc358826224"/>
      <w:r>
        <w:t>Productos no comerciales (de investigación) para resolver el problema</w:t>
      </w:r>
      <w:bookmarkEnd w:id="26"/>
      <w:bookmarkEnd w:id="27"/>
    </w:p>
    <w:p w:rsidR="00AC3B31" w:rsidRPr="00D16B00" w:rsidRDefault="00AC3B31" w:rsidP="00AC3B31">
      <w:r>
        <w:t>Colóquelo si aplica.</w:t>
      </w:r>
    </w:p>
    <w:p w:rsidR="00AC3B31" w:rsidRPr="003513F5" w:rsidRDefault="00AC3B31" w:rsidP="00AC3B31">
      <w:pPr>
        <w:pStyle w:val="Ttulo2"/>
      </w:pPr>
      <w:bookmarkStart w:id="28" w:name="_Toc334352249"/>
      <w:bookmarkStart w:id="29" w:name="_Toc358826225"/>
      <w:r>
        <w:lastRenderedPageBreak/>
        <w:t>Problemas relacionados</w:t>
      </w:r>
      <w:bookmarkEnd w:id="28"/>
      <w:bookmarkEnd w:id="29"/>
      <w:r>
        <w:t xml:space="preserve"> </w:t>
      </w:r>
    </w:p>
    <w:p w:rsidR="00AC3B31" w:rsidRPr="00D16B00" w:rsidRDefault="00AC3B31" w:rsidP="00AC3B31">
      <w:r>
        <w:t>Colóquelo si aplica.</w:t>
      </w:r>
    </w:p>
    <w:p w:rsidR="00AC3B31" w:rsidRPr="00E604B2" w:rsidRDefault="00AC3B31" w:rsidP="00AC3B31"/>
    <w:p w:rsidR="00AC3B31" w:rsidRDefault="00AC3B31" w:rsidP="00AC3B31">
      <w:pPr>
        <w:overflowPunct w:val="0"/>
        <w:autoSpaceDE w:val="0"/>
        <w:autoSpaceDN w:val="0"/>
        <w:adjustRightInd w:val="0"/>
        <w:spacing w:after="120"/>
      </w:pPr>
      <w:r>
        <w:t xml:space="preserve">Puede colocar una tabla a manera de resumen de las soluciones encontradas, lo que favorecerá su calificación y corrección; pero no puede ser solamente una tabla la totalidad del estado del arte. Aquí se debe notar CLARAMENTE que Ud. ha investigado sobre las soluciones existentes al problema. </w:t>
      </w:r>
    </w:p>
    <w:p w:rsidR="00AC3B31" w:rsidRDefault="00AC3B31" w:rsidP="00AC3B31">
      <w:pPr>
        <w:pStyle w:val="Ttulo2"/>
        <w:rPr>
          <w:lang w:val="es-ES"/>
        </w:rPr>
      </w:pPr>
      <w:bookmarkStart w:id="30" w:name="_Toc334352250"/>
      <w:bookmarkStart w:id="31" w:name="_Toc358826226"/>
      <w:r>
        <w:rPr>
          <w:lang w:val="es-ES"/>
        </w:rPr>
        <w:t>Conclusiones sobre el estado del arte</w:t>
      </w:r>
      <w:bookmarkEnd w:id="30"/>
      <w:bookmarkEnd w:id="31"/>
    </w:p>
    <w:p w:rsidR="00AC3B31" w:rsidRDefault="00AC3B31" w:rsidP="00AC3B31">
      <w:pPr>
        <w:rPr>
          <w:lang w:val="es-ES"/>
        </w:rPr>
      </w:pPr>
      <w:r>
        <w:rPr>
          <w:lang w:val="es-ES"/>
        </w:rPr>
        <w:t>Las conclusiones son de carácter obligatorio y deben mostrar cómo quedaría el estado del arte antes y después de desarrollar la propuesta de solución que presenta en su proyecto de tesis (resaltar el aporte que se está haciendo con la tesis al estado del arte)</w:t>
      </w:r>
    </w:p>
    <w:p w:rsidR="00AC3B31" w:rsidRDefault="00AC3B31" w:rsidP="00AC3B31">
      <w:pPr>
        <w:rPr>
          <w:lang w:val="es-ES"/>
        </w:rPr>
      </w:pPr>
      <w:r>
        <w:rPr>
          <w:lang w:val="es-ES"/>
        </w:rPr>
        <w:t>Es una buena oportunidad para “</w:t>
      </w:r>
      <w:r>
        <w:rPr>
          <w:i/>
          <w:lang w:val="es-ES"/>
        </w:rPr>
        <w:t>vender</w:t>
      </w:r>
      <w:r>
        <w:rPr>
          <w:lang w:val="es-ES"/>
        </w:rPr>
        <w:t xml:space="preserve">” la tesis. Hágalo de forma atractiva.   </w:t>
      </w:r>
    </w:p>
    <w:p w:rsidR="00327CB1" w:rsidRDefault="00327CB1" w:rsidP="00AC3B31">
      <w:pPr>
        <w:rPr>
          <w:lang w:val="es-ES"/>
        </w:rPr>
      </w:pPr>
    </w:p>
    <w:p w:rsidR="00327CB1" w:rsidRDefault="00327CB1" w:rsidP="00327CB1">
      <w:pPr>
        <w:rPr>
          <w:b/>
          <w:u w:val="single"/>
        </w:rPr>
      </w:pPr>
      <w:r>
        <w:rPr>
          <w:b/>
          <w:u w:val="single"/>
        </w:rPr>
        <w:t xml:space="preserve">Deben estar levantadas las observaciones hechas por los asesores y por los profesores del curso. En caso de no haber sido levantadas LA TOTALIDAD DE ELLAS, se calificará con 0 puntos esta parte. </w:t>
      </w:r>
    </w:p>
    <w:p w:rsidR="00AC3B31" w:rsidRPr="00783E47" w:rsidRDefault="00AC3B31" w:rsidP="00AC3B31">
      <w:pPr>
        <w:rPr>
          <w:lang w:val="es-ES"/>
        </w:rPr>
      </w:pPr>
    </w:p>
    <w:p w:rsidR="007A5781" w:rsidRDefault="00715953" w:rsidP="007A5781">
      <w:pPr>
        <w:pStyle w:val="Ttulo1"/>
      </w:pPr>
      <w:bookmarkStart w:id="32" w:name="_Toc358826227"/>
      <w:r>
        <w:t>Objetivo general</w:t>
      </w:r>
      <w:bookmarkEnd w:id="32"/>
      <w:r>
        <w:t xml:space="preserve"> </w:t>
      </w:r>
    </w:p>
    <w:p w:rsidR="00A6566D" w:rsidRDefault="00A6566D" w:rsidP="00A6566D">
      <w:pPr>
        <w:rPr>
          <w:b/>
          <w:u w:val="single"/>
        </w:rPr>
      </w:pPr>
      <w:r>
        <w:rPr>
          <w:b/>
          <w:u w:val="single"/>
        </w:rPr>
        <w:t xml:space="preserve">Deben estar levantadas las observaciones hechas por los asesores y por los profesores del curso. En caso de no haber sido levantadas LA TOTALIDAD DE ELLAS, se calificará con 0 puntos esta parte. </w:t>
      </w:r>
    </w:p>
    <w:p w:rsidR="00A6566D" w:rsidRDefault="00A6566D" w:rsidP="00A6566D">
      <w:pPr>
        <w:rPr>
          <w:b/>
          <w:u w:val="single"/>
        </w:rPr>
      </w:pPr>
    </w:p>
    <w:p w:rsidR="006E1DC3" w:rsidRDefault="006E1DC3" w:rsidP="006E1DC3">
      <w:pPr>
        <w:pStyle w:val="Ttulo1"/>
      </w:pPr>
      <w:bookmarkStart w:id="33" w:name="_Toc358826228"/>
      <w:r>
        <w:t xml:space="preserve">Objetivos </w:t>
      </w:r>
      <w:r w:rsidR="005C44FA">
        <w:t>específicos</w:t>
      </w:r>
      <w:bookmarkEnd w:id="33"/>
    </w:p>
    <w:p w:rsidR="00AC3B31" w:rsidRPr="00160CD8" w:rsidRDefault="00AC3B31" w:rsidP="006E1DC3">
      <w:pPr>
        <w:rPr>
          <w:b/>
          <w:u w:val="single"/>
        </w:rPr>
      </w:pPr>
      <w:r>
        <w:t>No se aceptarán como objetivos específicos etapas del ciclo de vida del desarrollo del software ni la realización de productos específicos, salvo excepciones que hayan sido discutidas entre los asesores y los profesores de metodología.</w:t>
      </w:r>
    </w:p>
    <w:p w:rsidR="00AC3B31" w:rsidRDefault="00AC3B31" w:rsidP="006E1DC3"/>
    <w:p w:rsidR="00AC3B31" w:rsidRDefault="00AC3B31" w:rsidP="006E1DC3">
      <w:r>
        <w:t xml:space="preserve">Ejemplos de objetivos incorrectos </w:t>
      </w:r>
      <w:r w:rsidRPr="00A6566D">
        <w:rPr>
          <w:b/>
          <w:sz w:val="36"/>
        </w:rPr>
        <w:t>no permitidos</w:t>
      </w:r>
      <w:r>
        <w:t>:</w:t>
      </w:r>
    </w:p>
    <w:p w:rsidR="00AC3B31" w:rsidRDefault="00AC3B31" w:rsidP="006E1DC3"/>
    <w:p w:rsidR="006E1DC3" w:rsidRDefault="00AC3B31" w:rsidP="00AC3B31">
      <w:pPr>
        <w:pStyle w:val="Prrafodelista"/>
        <w:numPr>
          <w:ilvl w:val="0"/>
          <w:numId w:val="28"/>
        </w:numPr>
      </w:pPr>
      <w:r>
        <w:t>Elaborar/documentar/cualquier sinónimo base de datos o modelo de base de datos</w:t>
      </w:r>
      <w:r>
        <w:rPr>
          <w:rStyle w:val="Refdenotaalpie"/>
        </w:rPr>
        <w:footnoteReference w:id="1"/>
      </w:r>
      <w:r>
        <w:t>.</w:t>
      </w:r>
    </w:p>
    <w:p w:rsidR="00AC3B31" w:rsidRDefault="00AC3B31" w:rsidP="00AC3B31">
      <w:pPr>
        <w:pStyle w:val="Prrafodelista"/>
        <w:numPr>
          <w:ilvl w:val="0"/>
          <w:numId w:val="28"/>
        </w:numPr>
      </w:pPr>
      <w:r>
        <w:t xml:space="preserve">Implementar/desarrollar/cualquier sinónimo módulo XXX del sistema que hace </w:t>
      </w:r>
      <w:r w:rsidR="00160CD8">
        <w:t>..</w:t>
      </w:r>
      <w:r>
        <w:t>.</w:t>
      </w:r>
    </w:p>
    <w:p w:rsidR="00AC3B31" w:rsidRDefault="00AC3B31" w:rsidP="00AC3B31">
      <w:pPr>
        <w:pStyle w:val="Prrafodelista"/>
        <w:numPr>
          <w:ilvl w:val="0"/>
          <w:numId w:val="28"/>
        </w:numPr>
      </w:pPr>
      <w:r>
        <w:t>Elaborar/documentar/cualquier sinónimo documento de visión, de análisis, de diseño, de análisis y diseño, casos de uso, planes de prueba, casos de prueba</w:t>
      </w:r>
      <w:r>
        <w:rPr>
          <w:rStyle w:val="Refdenotaalpie"/>
        </w:rPr>
        <w:footnoteReference w:id="2"/>
      </w:r>
      <w:r>
        <w:t>, etc.</w:t>
      </w:r>
    </w:p>
    <w:p w:rsidR="00160CD8" w:rsidRDefault="00160CD8" w:rsidP="00AC3B31">
      <w:pPr>
        <w:pStyle w:val="Prrafodelista"/>
        <w:numPr>
          <w:ilvl w:val="0"/>
          <w:numId w:val="28"/>
        </w:numPr>
      </w:pPr>
      <w:r>
        <w:t>Implementar/desarrollar/cualquier sinónimo reportes de tipo XXX que permitan ...</w:t>
      </w:r>
    </w:p>
    <w:p w:rsidR="005D2FA8" w:rsidRDefault="005D2FA8" w:rsidP="006E1DC3"/>
    <w:p w:rsidR="00A6566D" w:rsidRDefault="00A6566D" w:rsidP="00A6566D">
      <w:pPr>
        <w:rPr>
          <w:b/>
          <w:u w:val="single"/>
        </w:rPr>
      </w:pPr>
      <w:r>
        <w:rPr>
          <w:b/>
          <w:u w:val="single"/>
        </w:rPr>
        <w:t xml:space="preserve">Deben estar levantadas las observaciones hechas por los asesores y por los profesores del curso. En caso de no haber sido levantadas LA TOTALIDAD DE ELLAS, se calificará con 0 puntos esta parte. </w:t>
      </w:r>
    </w:p>
    <w:p w:rsidR="00A6566D" w:rsidRDefault="00A6566D" w:rsidP="00A6566D">
      <w:r>
        <w:t xml:space="preserve"> </w:t>
      </w:r>
    </w:p>
    <w:p w:rsidR="00A6566D" w:rsidRDefault="00A6566D" w:rsidP="006E1DC3"/>
    <w:p w:rsidR="005D2FA8" w:rsidRPr="006E1DC3" w:rsidRDefault="005D2FA8" w:rsidP="005D2FA8">
      <w:pPr>
        <w:pStyle w:val="Ttulo1"/>
      </w:pPr>
      <w:bookmarkStart w:id="34" w:name="_Toc358826229"/>
      <w:r>
        <w:lastRenderedPageBreak/>
        <w:t>Resultados esperados</w:t>
      </w:r>
      <w:bookmarkEnd w:id="34"/>
    </w:p>
    <w:p w:rsidR="006E1DC3" w:rsidRDefault="005D2FA8" w:rsidP="006E1DC3">
      <w:r>
        <w:t xml:space="preserve">Como mínimo se presentarán tantos resultados esperados como </w:t>
      </w:r>
      <w:r w:rsidR="00884649">
        <w:t xml:space="preserve">objetivos específicos (mínimo cuatro). Los resultados esperados son comúnmente </w:t>
      </w:r>
      <w:r w:rsidR="00884649" w:rsidRPr="00884649">
        <w:rPr>
          <w:i/>
        </w:rPr>
        <w:t>entregables</w:t>
      </w:r>
      <w:r w:rsidR="00884649">
        <w:t xml:space="preserve"> que evidencia haber alcanzado el objetivo específico respectivo. </w:t>
      </w:r>
    </w:p>
    <w:p w:rsidR="00884649" w:rsidRDefault="00884649" w:rsidP="006E1DC3"/>
    <w:p w:rsidR="00884649" w:rsidRDefault="00884649" w:rsidP="006E1DC3">
      <w:r>
        <w:t>Se deberá indicar y relacionar cada resultado con el objetivo que están evidenciando:</w:t>
      </w:r>
    </w:p>
    <w:p w:rsidR="00884649" w:rsidRDefault="00884649" w:rsidP="006E1DC3"/>
    <w:p w:rsidR="00884649" w:rsidRDefault="00884649" w:rsidP="00884649">
      <w:pPr>
        <w:pStyle w:val="Prrafodelista"/>
        <w:numPr>
          <w:ilvl w:val="0"/>
          <w:numId w:val="26"/>
        </w:numPr>
      </w:pPr>
      <w:r>
        <w:t>Resultado 1 para el objetivo 1: XXXXXXXXXXXXXXXXXXXX</w:t>
      </w:r>
    </w:p>
    <w:p w:rsidR="00884649" w:rsidRDefault="00884649" w:rsidP="00884649">
      <w:pPr>
        <w:pStyle w:val="Prrafodelista"/>
        <w:numPr>
          <w:ilvl w:val="0"/>
          <w:numId w:val="26"/>
        </w:numPr>
      </w:pPr>
      <w:r>
        <w:t>Resultado 2 para el objetivo 2: XXXXXXXXXXXXXXXXXXXX</w:t>
      </w:r>
    </w:p>
    <w:p w:rsidR="00884649" w:rsidRDefault="00884649" w:rsidP="00884649"/>
    <w:p w:rsidR="00884649" w:rsidRDefault="00884649" w:rsidP="00884649">
      <w:pPr>
        <w:rPr>
          <w:b/>
        </w:rPr>
      </w:pPr>
      <w:r>
        <w:rPr>
          <w:b/>
        </w:rPr>
        <w:t>No se van a aceptar, tal como se indicó en clase, como resultados esperados, documentos que formen parte de las fases del ciclo de vida del software (especialmente para las tesis del área de sistemas de información):</w:t>
      </w:r>
    </w:p>
    <w:p w:rsidR="00884649" w:rsidRPr="00884649" w:rsidRDefault="00884649" w:rsidP="00884649">
      <w:pPr>
        <w:pStyle w:val="Prrafodelista"/>
        <w:numPr>
          <w:ilvl w:val="0"/>
          <w:numId w:val="27"/>
        </w:numPr>
        <w:rPr>
          <w:b/>
        </w:rPr>
      </w:pPr>
      <w:r>
        <w:t>Documento de visión</w:t>
      </w:r>
    </w:p>
    <w:p w:rsidR="00884649" w:rsidRPr="00884649" w:rsidRDefault="00884649" w:rsidP="00884649">
      <w:pPr>
        <w:pStyle w:val="Prrafodelista"/>
        <w:numPr>
          <w:ilvl w:val="0"/>
          <w:numId w:val="27"/>
        </w:numPr>
        <w:rPr>
          <w:b/>
        </w:rPr>
      </w:pPr>
      <w:r>
        <w:t>Plan de proyecto</w:t>
      </w:r>
    </w:p>
    <w:p w:rsidR="00884649" w:rsidRPr="00884649" w:rsidRDefault="00884649" w:rsidP="00884649">
      <w:pPr>
        <w:pStyle w:val="Prrafodelista"/>
        <w:numPr>
          <w:ilvl w:val="0"/>
          <w:numId w:val="27"/>
        </w:numPr>
        <w:rPr>
          <w:b/>
        </w:rPr>
      </w:pPr>
      <w:r>
        <w:t>Documento de análisis, documento de diseño, documento de análisis y diseño o cualquier combinación.</w:t>
      </w:r>
    </w:p>
    <w:p w:rsidR="00884649" w:rsidRPr="00884649" w:rsidRDefault="00884649" w:rsidP="00884649">
      <w:pPr>
        <w:pStyle w:val="Prrafodelista"/>
        <w:numPr>
          <w:ilvl w:val="0"/>
          <w:numId w:val="27"/>
        </w:numPr>
        <w:rPr>
          <w:b/>
        </w:rPr>
      </w:pPr>
      <w:r>
        <w:t>Documento con los casos de uso, o cualquier tipo de diagramas de análisis.</w:t>
      </w:r>
    </w:p>
    <w:p w:rsidR="00884649" w:rsidRPr="008A2903" w:rsidRDefault="00884649" w:rsidP="00884649">
      <w:pPr>
        <w:pStyle w:val="Prrafodelista"/>
        <w:numPr>
          <w:ilvl w:val="0"/>
          <w:numId w:val="27"/>
        </w:numPr>
        <w:rPr>
          <w:b/>
        </w:rPr>
      </w:pPr>
      <w:r>
        <w:t>Diagramas de base de datos</w:t>
      </w:r>
      <w:r>
        <w:rPr>
          <w:rStyle w:val="Refdenotaalpie"/>
        </w:rPr>
        <w:footnoteReference w:id="3"/>
      </w:r>
    </w:p>
    <w:p w:rsidR="008A2903" w:rsidRPr="008A2903" w:rsidRDefault="008A2903" w:rsidP="00884649">
      <w:pPr>
        <w:pStyle w:val="Prrafodelista"/>
        <w:numPr>
          <w:ilvl w:val="0"/>
          <w:numId w:val="27"/>
        </w:numPr>
        <w:rPr>
          <w:b/>
        </w:rPr>
      </w:pPr>
      <w:r>
        <w:t>Plan de pruebas, documento de casos de prueba</w:t>
      </w:r>
    </w:p>
    <w:p w:rsidR="008A2903" w:rsidRPr="00884649" w:rsidRDefault="008A2903" w:rsidP="00884649">
      <w:pPr>
        <w:pStyle w:val="Prrafodelista"/>
        <w:numPr>
          <w:ilvl w:val="0"/>
          <w:numId w:val="27"/>
        </w:numPr>
        <w:rPr>
          <w:b/>
        </w:rPr>
      </w:pPr>
      <w:r>
        <w:t xml:space="preserve">Lista de requerimientos, requisitos, etc. </w:t>
      </w:r>
    </w:p>
    <w:p w:rsidR="00884649" w:rsidRDefault="00884649" w:rsidP="00A6566D">
      <w:pPr>
        <w:rPr>
          <w:b/>
        </w:rPr>
      </w:pPr>
    </w:p>
    <w:p w:rsidR="00A6566D" w:rsidRDefault="00A6566D" w:rsidP="00A6566D">
      <w:pPr>
        <w:rPr>
          <w:b/>
          <w:u w:val="single"/>
        </w:rPr>
      </w:pPr>
      <w:r>
        <w:rPr>
          <w:b/>
          <w:u w:val="single"/>
        </w:rPr>
        <w:t xml:space="preserve">Deben estar levantadas las observaciones hechas por los asesores y por los profesores del curso. En caso de no haber sido levantadas LA TOTALIDAD DE ELLAS, se calificará con 0 puntos esta parte. </w:t>
      </w:r>
    </w:p>
    <w:p w:rsidR="00A6566D" w:rsidRDefault="00A6566D" w:rsidP="00A6566D"/>
    <w:p w:rsidR="00A6566D" w:rsidRDefault="00A6566D" w:rsidP="00A6566D">
      <w:pPr>
        <w:pStyle w:val="Ttulo1"/>
      </w:pPr>
      <w:bookmarkStart w:id="35" w:name="_Toc357514727"/>
      <w:bookmarkStart w:id="36" w:name="_Toc358826230"/>
      <w:r>
        <w:t>Herramientas, métodos y procedimientos</w:t>
      </w:r>
      <w:bookmarkEnd w:id="35"/>
      <w:bookmarkEnd w:id="36"/>
      <w:r>
        <w:t xml:space="preserve"> </w:t>
      </w:r>
    </w:p>
    <w:p w:rsidR="00A6566D" w:rsidRDefault="00A6566D" w:rsidP="00A6566D">
      <w:r>
        <w:t xml:space="preserve">Recuérdese que las herramientas métodos y procedimientos sirven para alcanzar los objetivos específicos. </w:t>
      </w:r>
    </w:p>
    <w:p w:rsidR="00A6566D" w:rsidRDefault="00A6566D" w:rsidP="00A6566D"/>
    <w:p w:rsidR="00A6566D" w:rsidRDefault="00A6566D" w:rsidP="00A6566D">
      <w:pPr>
        <w:pStyle w:val="Ttulo2"/>
      </w:pPr>
      <w:bookmarkStart w:id="37" w:name="_Toc357514728"/>
      <w:bookmarkStart w:id="38" w:name="_Toc358826231"/>
      <w:r>
        <w:t>Mapeo</w:t>
      </w:r>
      <w:bookmarkEnd w:id="37"/>
      <w:bookmarkEnd w:id="38"/>
      <w:r>
        <w:t xml:space="preserve"> </w:t>
      </w:r>
    </w:p>
    <w:p w:rsidR="00A6566D" w:rsidRDefault="00A6566D" w:rsidP="00A6566D">
      <w:r>
        <w:t xml:space="preserve">En este punto se coloca una tabla tabulando los resultados esperados con las herramientas, métodos y procedimientos (solo una breve descripción)  que se van a emplear para su desarrollo. Posteriormente se detallarán cada una de las herramientas. </w:t>
      </w:r>
    </w:p>
    <w:p w:rsidR="00A6566D" w:rsidRDefault="00A6566D" w:rsidP="00A6566D"/>
    <w:p w:rsidR="00A6566D" w:rsidRDefault="00A6566D" w:rsidP="00A6566D">
      <w:r>
        <w:t>Ejemplo</w:t>
      </w:r>
    </w:p>
    <w:p w:rsidR="00A6566D" w:rsidRDefault="00A6566D" w:rsidP="00A6566D"/>
    <w:tbl>
      <w:tblPr>
        <w:tblStyle w:val="Tablaconcuadrcula"/>
        <w:tblW w:w="0" w:type="auto"/>
        <w:jc w:val="center"/>
        <w:tblInd w:w="-1371" w:type="dxa"/>
        <w:tblLook w:val="04A0"/>
      </w:tblPr>
      <w:tblGrid>
        <w:gridCol w:w="4252"/>
        <w:gridCol w:w="3568"/>
      </w:tblGrid>
      <w:tr w:rsidR="00A6566D" w:rsidTr="00A6566D">
        <w:trPr>
          <w:jc w:val="center"/>
        </w:trPr>
        <w:tc>
          <w:tcPr>
            <w:tcW w:w="4252" w:type="dxa"/>
          </w:tcPr>
          <w:p w:rsidR="00A6566D" w:rsidRDefault="00A6566D" w:rsidP="00A6566D">
            <w:r>
              <w:t>Resultados esperado</w:t>
            </w:r>
          </w:p>
        </w:tc>
        <w:tc>
          <w:tcPr>
            <w:tcW w:w="3568" w:type="dxa"/>
          </w:tcPr>
          <w:p w:rsidR="00A6566D" w:rsidRDefault="00A6566D" w:rsidP="00A6566D">
            <w:r>
              <w:t>Herramientas a usarse</w:t>
            </w:r>
          </w:p>
        </w:tc>
      </w:tr>
      <w:tr w:rsidR="00A6566D" w:rsidTr="00A6566D">
        <w:trPr>
          <w:jc w:val="center"/>
        </w:trPr>
        <w:tc>
          <w:tcPr>
            <w:tcW w:w="4252" w:type="dxa"/>
          </w:tcPr>
          <w:p w:rsidR="00A6566D" w:rsidRDefault="00A6566D" w:rsidP="00A6566D">
            <w:r>
              <w:t>RE1: Modelar el proceso de negocio XXX para YYY…</w:t>
            </w:r>
          </w:p>
        </w:tc>
        <w:tc>
          <w:tcPr>
            <w:tcW w:w="3568" w:type="dxa"/>
          </w:tcPr>
          <w:p w:rsidR="00A6566D" w:rsidRDefault="00A6566D" w:rsidP="00A6566D">
            <w:r>
              <w:rPr>
                <w:rFonts w:ascii="Arial" w:hAnsi="Arial" w:cs="Arial"/>
                <w:b/>
                <w:bCs/>
                <w:color w:val="000000"/>
                <w:sz w:val="21"/>
                <w:szCs w:val="21"/>
                <w:shd w:val="clear" w:color="auto" w:fill="FFFFFF"/>
              </w:rPr>
              <w:t xml:space="preserve">Business </w:t>
            </w:r>
            <w:proofErr w:type="spellStart"/>
            <w:r>
              <w:rPr>
                <w:rFonts w:ascii="Arial" w:hAnsi="Arial" w:cs="Arial"/>
                <w:b/>
                <w:bCs/>
                <w:color w:val="000000"/>
                <w:sz w:val="21"/>
                <w:szCs w:val="21"/>
                <w:shd w:val="clear" w:color="auto" w:fill="FFFFFF"/>
              </w:rPr>
              <w:t>Process</w:t>
            </w:r>
            <w:proofErr w:type="spellEnd"/>
            <w:r>
              <w:rPr>
                <w:rFonts w:ascii="Arial" w:hAnsi="Arial" w:cs="Arial"/>
                <w:b/>
                <w:bCs/>
                <w:color w:val="000000"/>
                <w:sz w:val="21"/>
                <w:szCs w:val="21"/>
                <w:shd w:val="clear" w:color="auto" w:fill="FFFFFF"/>
              </w:rPr>
              <w:t xml:space="preserve"> </w:t>
            </w:r>
            <w:proofErr w:type="spellStart"/>
            <w:r>
              <w:rPr>
                <w:rFonts w:ascii="Arial" w:hAnsi="Arial" w:cs="Arial"/>
                <w:b/>
                <w:bCs/>
                <w:color w:val="000000"/>
                <w:sz w:val="21"/>
                <w:szCs w:val="21"/>
                <w:shd w:val="clear" w:color="auto" w:fill="FFFFFF"/>
              </w:rPr>
              <w:t>Modeling</w:t>
            </w:r>
            <w:proofErr w:type="spellEnd"/>
            <w:r>
              <w:rPr>
                <w:rFonts w:ascii="Arial" w:hAnsi="Arial" w:cs="Arial"/>
                <w:b/>
                <w:bCs/>
                <w:color w:val="000000"/>
                <w:sz w:val="21"/>
                <w:szCs w:val="21"/>
                <w:shd w:val="clear" w:color="auto" w:fill="FFFFFF"/>
              </w:rPr>
              <w:t xml:space="preserve"> </w:t>
            </w:r>
            <w:proofErr w:type="spellStart"/>
            <w:r>
              <w:rPr>
                <w:rFonts w:ascii="Arial" w:hAnsi="Arial" w:cs="Arial"/>
                <w:b/>
                <w:bCs/>
                <w:color w:val="000000"/>
                <w:sz w:val="21"/>
                <w:szCs w:val="21"/>
                <w:shd w:val="clear" w:color="auto" w:fill="FFFFFF"/>
              </w:rPr>
              <w:t>Notation</w:t>
            </w:r>
            <w:proofErr w:type="spellEnd"/>
            <w:r>
              <w:rPr>
                <w:rStyle w:val="apple-converted-space"/>
                <w:rFonts w:cs="Arial"/>
                <w:color w:val="000000"/>
                <w:sz w:val="21"/>
                <w:szCs w:val="21"/>
                <w:shd w:val="clear" w:color="auto" w:fill="FFFFFF"/>
              </w:rPr>
              <w:t> </w:t>
            </w:r>
            <w:r>
              <w:rPr>
                <w:rFonts w:ascii="Arial" w:hAnsi="Arial" w:cs="Arial"/>
                <w:color w:val="000000"/>
                <w:sz w:val="21"/>
                <w:szCs w:val="21"/>
                <w:shd w:val="clear" w:color="auto" w:fill="FFFFFF"/>
              </w:rPr>
              <w:t>o</w:t>
            </w:r>
            <w:r>
              <w:rPr>
                <w:rStyle w:val="apple-converted-space"/>
                <w:rFonts w:cs="Arial"/>
                <w:color w:val="000000"/>
                <w:sz w:val="21"/>
                <w:szCs w:val="21"/>
                <w:shd w:val="clear" w:color="auto" w:fill="FFFFFF"/>
              </w:rPr>
              <w:t> </w:t>
            </w:r>
            <w:r>
              <w:rPr>
                <w:rFonts w:ascii="Arial" w:hAnsi="Arial" w:cs="Arial"/>
                <w:b/>
                <w:bCs/>
                <w:color w:val="000000"/>
                <w:sz w:val="21"/>
                <w:szCs w:val="21"/>
                <w:shd w:val="clear" w:color="auto" w:fill="FFFFFF"/>
              </w:rPr>
              <w:t>BPMN</w:t>
            </w:r>
            <w:r>
              <w:rPr>
                <w:rStyle w:val="apple-converted-space"/>
                <w:rFonts w:cs="Arial"/>
                <w:color w:val="000000"/>
                <w:sz w:val="21"/>
                <w:szCs w:val="21"/>
                <w:shd w:val="clear" w:color="auto" w:fill="FFFFFF"/>
              </w:rPr>
              <w:t> </w:t>
            </w:r>
            <w:r>
              <w:rPr>
                <w:rFonts w:ascii="Arial" w:hAnsi="Arial" w:cs="Arial"/>
                <w:color w:val="000000"/>
                <w:sz w:val="21"/>
                <w:szCs w:val="21"/>
                <w:shd w:val="clear" w:color="auto" w:fill="FFFFFF"/>
              </w:rPr>
              <w:t>(</w:t>
            </w:r>
            <w:r>
              <w:rPr>
                <w:rFonts w:ascii="Arial" w:hAnsi="Arial" w:cs="Arial"/>
                <w:b/>
                <w:bCs/>
                <w:color w:val="000000"/>
                <w:sz w:val="21"/>
                <w:szCs w:val="21"/>
                <w:shd w:val="clear" w:color="auto" w:fill="FFFFFF"/>
              </w:rPr>
              <w:t>Notación para el Modelado de Procesos de Negocio</w:t>
            </w:r>
            <w:r>
              <w:rPr>
                <w:rFonts w:ascii="Arial" w:hAnsi="Arial" w:cs="Arial"/>
                <w:color w:val="000000"/>
                <w:sz w:val="21"/>
                <w:szCs w:val="21"/>
                <w:shd w:val="clear" w:color="auto" w:fill="FFFFFF"/>
              </w:rPr>
              <w:t>) es una notación gráfica estandarizada que permite el modelado de procesos de negocio, en un formato de flujo de trabajo</w:t>
            </w:r>
          </w:p>
        </w:tc>
      </w:tr>
      <w:tr w:rsidR="00A6566D" w:rsidTr="00A6566D">
        <w:trPr>
          <w:jc w:val="center"/>
        </w:trPr>
        <w:tc>
          <w:tcPr>
            <w:tcW w:w="4252" w:type="dxa"/>
          </w:tcPr>
          <w:p w:rsidR="00A6566D" w:rsidRDefault="00A6566D" w:rsidP="00A6566D"/>
        </w:tc>
        <w:tc>
          <w:tcPr>
            <w:tcW w:w="3568" w:type="dxa"/>
          </w:tcPr>
          <w:p w:rsidR="00A6566D" w:rsidRDefault="00A6566D" w:rsidP="00A6566D"/>
        </w:tc>
      </w:tr>
    </w:tbl>
    <w:p w:rsidR="00A6566D" w:rsidRDefault="00A6566D" w:rsidP="00A6566D"/>
    <w:p w:rsidR="00A6566D" w:rsidRDefault="00A6566D" w:rsidP="00A6566D"/>
    <w:p w:rsidR="00A6566D" w:rsidRPr="00B717E8" w:rsidRDefault="00A6566D" w:rsidP="00A6566D">
      <w:r>
        <w:t>Luego se presentan tantas herramientas como se requieran.</w:t>
      </w:r>
    </w:p>
    <w:p w:rsidR="00A6566D" w:rsidRDefault="00A6566D" w:rsidP="00A6566D">
      <w:pPr>
        <w:pStyle w:val="Ttulo2"/>
      </w:pPr>
      <w:bookmarkStart w:id="39" w:name="_Toc357514729"/>
      <w:bookmarkStart w:id="40" w:name="_Toc358826232"/>
      <w:r>
        <w:t>Herramienta 1</w:t>
      </w:r>
      <w:bookmarkEnd w:id="39"/>
      <w:bookmarkEnd w:id="40"/>
    </w:p>
    <w:p w:rsidR="00A6566D" w:rsidRDefault="00A6566D" w:rsidP="00A6566D">
      <w:r>
        <w:t>Para cada herramienta hay que indicar:</w:t>
      </w:r>
    </w:p>
    <w:p w:rsidR="00A6566D" w:rsidRDefault="00A6566D" w:rsidP="00A6566D">
      <w:pPr>
        <w:pStyle w:val="Prrafodelista"/>
        <w:numPr>
          <w:ilvl w:val="0"/>
          <w:numId w:val="30"/>
        </w:numPr>
      </w:pPr>
      <w:r>
        <w:t>Descripción con referencias bibliográficas pertinentes</w:t>
      </w:r>
    </w:p>
    <w:p w:rsidR="00A6566D" w:rsidRPr="00763FCC" w:rsidRDefault="00A6566D" w:rsidP="00A6566D">
      <w:pPr>
        <w:pStyle w:val="Prrafodelista"/>
        <w:numPr>
          <w:ilvl w:val="0"/>
          <w:numId w:val="30"/>
        </w:numPr>
      </w:pPr>
      <w:r>
        <w:t xml:space="preserve">Justificación de su uso para el resultado esperado indicado en la tabla. </w:t>
      </w:r>
    </w:p>
    <w:p w:rsidR="00A6566D" w:rsidRDefault="00A6566D" w:rsidP="00A6566D">
      <w:pPr>
        <w:pStyle w:val="Ttulo2"/>
      </w:pPr>
      <w:bookmarkStart w:id="41" w:name="_Toc357514730"/>
      <w:bookmarkStart w:id="42" w:name="_Toc358826233"/>
      <w:r>
        <w:t>Metodología 1</w:t>
      </w:r>
      <w:bookmarkEnd w:id="41"/>
      <w:bookmarkEnd w:id="42"/>
    </w:p>
    <w:p w:rsidR="00A6566D" w:rsidRDefault="00A6566D" w:rsidP="00A6566D">
      <w:r>
        <w:t xml:space="preserve">Para el caso de las metodologías, se sabe  que se van a aplicar ALGUNOS PRINCIPIOS más no la metodología completa. Se debe indicar explícitamente  </w:t>
      </w:r>
    </w:p>
    <w:p w:rsidR="00A6566D" w:rsidRDefault="00A6566D" w:rsidP="00A6566D">
      <w:pPr>
        <w:pStyle w:val="Prrafodelista"/>
        <w:numPr>
          <w:ilvl w:val="0"/>
          <w:numId w:val="30"/>
        </w:numPr>
      </w:pPr>
      <w:r>
        <w:t xml:space="preserve">Justificación del uso de la metodología </w:t>
      </w:r>
    </w:p>
    <w:p w:rsidR="00A6566D" w:rsidRPr="00763FCC" w:rsidRDefault="00A6566D" w:rsidP="00A6566D">
      <w:pPr>
        <w:pStyle w:val="Prrafodelista"/>
        <w:numPr>
          <w:ilvl w:val="0"/>
          <w:numId w:val="30"/>
        </w:numPr>
      </w:pPr>
      <w:r>
        <w:t xml:space="preserve">Lista de principios que van a usarse de la metodología indicada </w:t>
      </w:r>
    </w:p>
    <w:p w:rsidR="00A6566D" w:rsidRDefault="00A6566D" w:rsidP="00A6566D"/>
    <w:p w:rsidR="00A6566D" w:rsidRDefault="00A6566D" w:rsidP="00A6566D">
      <w:pPr>
        <w:rPr>
          <w:b/>
          <w:u w:val="single"/>
        </w:rPr>
      </w:pPr>
      <w:r>
        <w:rPr>
          <w:b/>
          <w:u w:val="single"/>
        </w:rPr>
        <w:t xml:space="preserve">Deben estar levantadas las observaciones hechas por los asesores y por los profesores del curso. En caso de no haber sido levantadas LA TOTALIDAD DE ELLAS, se calificará con 0 puntos esta parte. </w:t>
      </w:r>
    </w:p>
    <w:p w:rsidR="00A6566D" w:rsidRDefault="00A6566D" w:rsidP="00A6566D"/>
    <w:p w:rsidR="00A6566D" w:rsidRDefault="00A6566D" w:rsidP="00A6566D"/>
    <w:p w:rsidR="00A6566D" w:rsidRDefault="00A6566D" w:rsidP="00A6566D">
      <w:pPr>
        <w:pStyle w:val="Ttulo1"/>
      </w:pPr>
      <w:bookmarkStart w:id="43" w:name="_Toc357514731"/>
      <w:bookmarkStart w:id="44" w:name="_Toc358826234"/>
      <w:r>
        <w:t>Alcance</w:t>
      </w:r>
      <w:bookmarkEnd w:id="43"/>
      <w:bookmarkEnd w:id="44"/>
    </w:p>
    <w:p w:rsidR="00A6566D" w:rsidRDefault="00A6566D" w:rsidP="00A6566D">
      <w:r>
        <w:t>Se debe presentar el alcance del problema</w:t>
      </w:r>
    </w:p>
    <w:p w:rsidR="00A6566D" w:rsidRDefault="00A6566D" w:rsidP="00A6566D">
      <w:pPr>
        <w:pStyle w:val="Ttulo2"/>
      </w:pPr>
      <w:bookmarkStart w:id="45" w:name="_Toc357514732"/>
      <w:bookmarkStart w:id="46" w:name="_Toc358826235"/>
      <w:r>
        <w:t>Limitaciones</w:t>
      </w:r>
      <w:bookmarkEnd w:id="45"/>
      <w:bookmarkEnd w:id="46"/>
    </w:p>
    <w:p w:rsidR="00A6566D" w:rsidRDefault="00A6566D" w:rsidP="00A6566D">
      <w:r>
        <w:t>Aquí se listan y explican las limitaciones y obstáculos del proyecto de fin de carrera</w:t>
      </w:r>
    </w:p>
    <w:p w:rsidR="00A6566D" w:rsidRDefault="00A6566D" w:rsidP="00A6566D">
      <w:pPr>
        <w:pStyle w:val="Ttulo2"/>
      </w:pPr>
      <w:bookmarkStart w:id="47" w:name="_Toc357514733"/>
      <w:bookmarkStart w:id="48" w:name="_Toc358826236"/>
      <w:r>
        <w:t>Riesgos</w:t>
      </w:r>
      <w:bookmarkEnd w:id="47"/>
      <w:bookmarkEnd w:id="48"/>
    </w:p>
    <w:p w:rsidR="00A6566D" w:rsidRDefault="00A6566D" w:rsidP="00A6566D">
      <w:r>
        <w:t>Debe hacerse una tabla identificando los riesgos del proyecto de tesis, su impacto y las medidas que se van a tomar para mitigarlos.</w:t>
      </w:r>
    </w:p>
    <w:p w:rsidR="00A6566D" w:rsidRDefault="00A6566D" w:rsidP="00A6566D"/>
    <w:tbl>
      <w:tblPr>
        <w:tblStyle w:val="Tablaconcuadrcula"/>
        <w:tblW w:w="0" w:type="auto"/>
        <w:jc w:val="center"/>
        <w:tblLook w:val="04A0"/>
      </w:tblPr>
      <w:tblGrid>
        <w:gridCol w:w="1440"/>
        <w:gridCol w:w="1440"/>
        <w:gridCol w:w="1441"/>
      </w:tblGrid>
      <w:tr w:rsidR="00A6566D" w:rsidTr="00A6566D">
        <w:trPr>
          <w:jc w:val="center"/>
        </w:trPr>
        <w:tc>
          <w:tcPr>
            <w:tcW w:w="1440" w:type="dxa"/>
          </w:tcPr>
          <w:p w:rsidR="00A6566D" w:rsidRDefault="00A6566D" w:rsidP="00A6566D">
            <w:r>
              <w:t>Riesgo identificado</w:t>
            </w:r>
          </w:p>
        </w:tc>
        <w:tc>
          <w:tcPr>
            <w:tcW w:w="1440" w:type="dxa"/>
          </w:tcPr>
          <w:p w:rsidR="00A6566D" w:rsidRDefault="00A6566D" w:rsidP="00A6566D">
            <w:r>
              <w:t>Impacto en el proyecto</w:t>
            </w:r>
          </w:p>
        </w:tc>
        <w:tc>
          <w:tcPr>
            <w:tcW w:w="1441" w:type="dxa"/>
          </w:tcPr>
          <w:p w:rsidR="00A6566D" w:rsidRDefault="00A6566D" w:rsidP="00A6566D">
            <w:r>
              <w:t>Medidas correctivas para mitigar</w:t>
            </w:r>
          </w:p>
        </w:tc>
      </w:tr>
      <w:tr w:rsidR="00A6566D" w:rsidTr="00A6566D">
        <w:trPr>
          <w:jc w:val="center"/>
        </w:trPr>
        <w:tc>
          <w:tcPr>
            <w:tcW w:w="1440" w:type="dxa"/>
          </w:tcPr>
          <w:p w:rsidR="00A6566D" w:rsidRDefault="00A6566D" w:rsidP="00A6566D"/>
        </w:tc>
        <w:tc>
          <w:tcPr>
            <w:tcW w:w="1440" w:type="dxa"/>
          </w:tcPr>
          <w:p w:rsidR="00A6566D" w:rsidRDefault="00A6566D" w:rsidP="00A6566D"/>
        </w:tc>
        <w:tc>
          <w:tcPr>
            <w:tcW w:w="1441" w:type="dxa"/>
          </w:tcPr>
          <w:p w:rsidR="00A6566D" w:rsidRDefault="00A6566D" w:rsidP="00A6566D"/>
        </w:tc>
      </w:tr>
      <w:tr w:rsidR="00A6566D" w:rsidTr="00A6566D">
        <w:trPr>
          <w:jc w:val="center"/>
        </w:trPr>
        <w:tc>
          <w:tcPr>
            <w:tcW w:w="1440" w:type="dxa"/>
          </w:tcPr>
          <w:p w:rsidR="00A6566D" w:rsidRDefault="00A6566D" w:rsidP="00A6566D"/>
        </w:tc>
        <w:tc>
          <w:tcPr>
            <w:tcW w:w="1440" w:type="dxa"/>
          </w:tcPr>
          <w:p w:rsidR="00A6566D" w:rsidRDefault="00A6566D" w:rsidP="00A6566D"/>
        </w:tc>
        <w:tc>
          <w:tcPr>
            <w:tcW w:w="1441" w:type="dxa"/>
          </w:tcPr>
          <w:p w:rsidR="00A6566D" w:rsidRDefault="00A6566D" w:rsidP="00A6566D"/>
        </w:tc>
      </w:tr>
    </w:tbl>
    <w:p w:rsidR="00A6566D" w:rsidRPr="00763FCC" w:rsidRDefault="00A6566D" w:rsidP="00A6566D">
      <w:r>
        <w:t xml:space="preserve">  </w:t>
      </w:r>
    </w:p>
    <w:p w:rsidR="00A6566D" w:rsidRPr="00EA654E" w:rsidRDefault="00A6566D" w:rsidP="00A6566D"/>
    <w:p w:rsidR="006A57F3" w:rsidRDefault="006A57F3" w:rsidP="006A57F3">
      <w:pPr>
        <w:rPr>
          <w:b/>
          <w:u w:val="single"/>
        </w:rPr>
      </w:pPr>
      <w:r>
        <w:rPr>
          <w:b/>
          <w:u w:val="single"/>
        </w:rPr>
        <w:t xml:space="preserve">Deben estar levantadas las observaciones hechas por los asesores y por los profesores del curso. En caso de no haber sido levantadas LA TOTALIDAD DE ELLAS, se calificará con 0 puntos esta parte. </w:t>
      </w:r>
    </w:p>
    <w:p w:rsidR="006A57F3" w:rsidRDefault="006A57F3" w:rsidP="006A57F3"/>
    <w:p w:rsidR="005D2FA8" w:rsidRDefault="006A57F3" w:rsidP="006A57F3">
      <w:pPr>
        <w:pStyle w:val="Ttulo1"/>
      </w:pPr>
      <w:bookmarkStart w:id="49" w:name="_Toc358826237"/>
      <w:r>
        <w:t>Justificación y viabilidad</w:t>
      </w:r>
      <w:bookmarkEnd w:id="49"/>
    </w:p>
    <w:p w:rsidR="006A57F3" w:rsidRDefault="00DF7B33" w:rsidP="00DF7B33">
      <w:pPr>
        <w:pStyle w:val="Ttulo2"/>
      </w:pPr>
      <w:bookmarkStart w:id="50" w:name="_Toc358826238"/>
      <w:r>
        <w:t>Justificativa del proyecto de tesis</w:t>
      </w:r>
      <w:bookmarkEnd w:id="50"/>
    </w:p>
    <w:p w:rsidR="00DF7B33" w:rsidRDefault="00DF7B33" w:rsidP="00DF7B33">
      <w:r>
        <w:t>En cuanto a:</w:t>
      </w:r>
    </w:p>
    <w:p w:rsidR="00DF7B33" w:rsidRDefault="00DF7B33" w:rsidP="00DF7B33">
      <w:pPr>
        <w:pStyle w:val="Prrafodelista"/>
        <w:numPr>
          <w:ilvl w:val="0"/>
          <w:numId w:val="31"/>
        </w:numPr>
      </w:pPr>
      <w:r>
        <w:t>Conveniencia</w:t>
      </w:r>
    </w:p>
    <w:p w:rsidR="00DF7B33" w:rsidRDefault="00DF7B33" w:rsidP="00DF7B33">
      <w:pPr>
        <w:pStyle w:val="Prrafodelista"/>
        <w:numPr>
          <w:ilvl w:val="0"/>
          <w:numId w:val="31"/>
        </w:numPr>
      </w:pPr>
      <w:r>
        <w:t>Impacto social</w:t>
      </w:r>
    </w:p>
    <w:p w:rsidR="00DF7B33" w:rsidRDefault="00DF7B33" w:rsidP="00DF7B33">
      <w:pPr>
        <w:pStyle w:val="Prrafodelista"/>
        <w:numPr>
          <w:ilvl w:val="0"/>
          <w:numId w:val="31"/>
        </w:numPr>
      </w:pPr>
      <w:r>
        <w:t>Implicaciones prácticas</w:t>
      </w:r>
    </w:p>
    <w:p w:rsidR="00DF7B33" w:rsidRDefault="00DF7B33" w:rsidP="00DF7B33">
      <w:pPr>
        <w:pStyle w:val="Prrafodelista"/>
        <w:numPr>
          <w:ilvl w:val="0"/>
          <w:numId w:val="31"/>
        </w:numPr>
      </w:pPr>
      <w:r>
        <w:lastRenderedPageBreak/>
        <w:t>Valor teórico</w:t>
      </w:r>
    </w:p>
    <w:p w:rsidR="00DF7B33" w:rsidRDefault="00DF7B33" w:rsidP="00DF7B33">
      <w:pPr>
        <w:pStyle w:val="Ttulo2"/>
      </w:pPr>
      <w:bookmarkStart w:id="51" w:name="_Toc358826239"/>
      <w:r>
        <w:t>Análisis de viabilidad del proyecto de tesis</w:t>
      </w:r>
      <w:bookmarkEnd w:id="51"/>
    </w:p>
    <w:p w:rsidR="000405CF" w:rsidRDefault="000405CF" w:rsidP="000405CF">
      <w:r>
        <w:t>Considerar:</w:t>
      </w:r>
    </w:p>
    <w:p w:rsidR="000405CF" w:rsidRDefault="000405CF" w:rsidP="00002E56">
      <w:pPr>
        <w:pStyle w:val="Prrafodelista"/>
        <w:numPr>
          <w:ilvl w:val="0"/>
          <w:numId w:val="32"/>
        </w:numPr>
      </w:pPr>
      <w:r>
        <w:t>Metodologías que se emplean.</w:t>
      </w:r>
    </w:p>
    <w:p w:rsidR="000405CF" w:rsidRDefault="000405CF" w:rsidP="00002E56">
      <w:pPr>
        <w:pStyle w:val="Prrafodelista"/>
        <w:numPr>
          <w:ilvl w:val="0"/>
          <w:numId w:val="32"/>
        </w:numPr>
      </w:pPr>
      <w:r>
        <w:t>Instrumentos para recolección de datos</w:t>
      </w:r>
    </w:p>
    <w:p w:rsidR="000405CF" w:rsidRDefault="000405CF" w:rsidP="00002E56">
      <w:pPr>
        <w:pStyle w:val="Prrafodelista"/>
        <w:numPr>
          <w:ilvl w:val="0"/>
          <w:numId w:val="32"/>
        </w:numPr>
      </w:pPr>
      <w:r>
        <w:t xml:space="preserve">Acceso a las herramientas, pericia en manejarlas y accesibilidad a los datos que se pretenden recolectar con esas herramientas. </w:t>
      </w:r>
    </w:p>
    <w:p w:rsidR="000405CF" w:rsidRDefault="000405CF" w:rsidP="00002E56">
      <w:pPr>
        <w:pStyle w:val="Prrafodelista"/>
        <w:numPr>
          <w:ilvl w:val="0"/>
          <w:numId w:val="32"/>
        </w:numPr>
      </w:pPr>
      <w:r>
        <w:t>Marco teórico práctico que hay que conocer y aplicar.</w:t>
      </w:r>
    </w:p>
    <w:p w:rsidR="000405CF" w:rsidRDefault="000405CF" w:rsidP="00002E56">
      <w:pPr>
        <w:pStyle w:val="Prrafodelista"/>
        <w:numPr>
          <w:ilvl w:val="0"/>
          <w:numId w:val="32"/>
        </w:numPr>
      </w:pPr>
      <w:r>
        <w:t>Disponibilidad de los recursos financieros, humanos y materiales.</w:t>
      </w:r>
    </w:p>
    <w:p w:rsidR="00DF7B33" w:rsidRDefault="000405CF" w:rsidP="00002E56">
      <w:pPr>
        <w:pStyle w:val="Prrafodelista"/>
        <w:numPr>
          <w:ilvl w:val="0"/>
          <w:numId w:val="32"/>
        </w:numPr>
      </w:pPr>
      <w:r>
        <w:t>Consideraciones de tiempo.</w:t>
      </w:r>
    </w:p>
    <w:p w:rsidR="00002E56" w:rsidRDefault="00002E56" w:rsidP="00002E56"/>
    <w:p w:rsidR="00002E56" w:rsidRDefault="00002E56" w:rsidP="00002E56">
      <w:r>
        <w:t>Incluir:</w:t>
      </w:r>
    </w:p>
    <w:p w:rsidR="00D81A3A" w:rsidRPr="00002E56" w:rsidRDefault="00C73748" w:rsidP="00002E56">
      <w:pPr>
        <w:pStyle w:val="Prrafodelista"/>
        <w:numPr>
          <w:ilvl w:val="0"/>
          <w:numId w:val="32"/>
        </w:numPr>
      </w:pPr>
      <w:r w:rsidRPr="00002E56">
        <w:t>Viabilidad técnica</w:t>
      </w:r>
    </w:p>
    <w:p w:rsidR="00D81A3A" w:rsidRPr="00002E56" w:rsidRDefault="00C73748" w:rsidP="00002E56">
      <w:pPr>
        <w:pStyle w:val="Prrafodelista"/>
        <w:numPr>
          <w:ilvl w:val="0"/>
          <w:numId w:val="32"/>
        </w:numPr>
      </w:pPr>
      <w:r w:rsidRPr="00002E56">
        <w:t>Viabilidad temporal</w:t>
      </w:r>
    </w:p>
    <w:p w:rsidR="00D81A3A" w:rsidRPr="00002E56" w:rsidRDefault="00C73748" w:rsidP="00002E56">
      <w:pPr>
        <w:pStyle w:val="Prrafodelista"/>
        <w:numPr>
          <w:ilvl w:val="0"/>
          <w:numId w:val="32"/>
        </w:numPr>
      </w:pPr>
      <w:r w:rsidRPr="00002E56">
        <w:t>Viabilidad económica</w:t>
      </w:r>
    </w:p>
    <w:p w:rsidR="00D81A3A" w:rsidRPr="00002E56" w:rsidRDefault="00C73748" w:rsidP="00002E56">
      <w:pPr>
        <w:pStyle w:val="Prrafodelista"/>
        <w:numPr>
          <w:ilvl w:val="0"/>
          <w:numId w:val="32"/>
        </w:numPr>
      </w:pPr>
      <w:r w:rsidRPr="00002E56">
        <w:t xml:space="preserve">Análisis de necesidades </w:t>
      </w:r>
    </w:p>
    <w:p w:rsidR="00002E56" w:rsidRPr="000405CF" w:rsidRDefault="00002E56" w:rsidP="00002E56"/>
    <w:p w:rsidR="007319A7" w:rsidRPr="00FC72EE" w:rsidRDefault="007319A7" w:rsidP="007319A7">
      <w:pPr>
        <w:pStyle w:val="Ttulo1"/>
      </w:pPr>
      <w:bookmarkStart w:id="52" w:name="_Toc340909249"/>
      <w:bookmarkStart w:id="53" w:name="_Toc358826240"/>
      <w:r>
        <w:t>Plan de actividades</w:t>
      </w:r>
      <w:bookmarkEnd w:id="52"/>
      <w:bookmarkEnd w:id="53"/>
    </w:p>
    <w:p w:rsidR="00002E56" w:rsidRDefault="007319A7" w:rsidP="007319A7">
      <w:r>
        <w:t>Colocar un plan de las actividades (Diagrama de Gantt) calendarizando las mismas y considerando aquellas que se llevarán a cabo para implementar la totalidad de la solución</w:t>
      </w:r>
      <w:r w:rsidR="00002E56">
        <w:t xml:space="preserve"> (durante el curso Proyecto de Tesis 2)</w:t>
      </w:r>
    </w:p>
    <w:p w:rsidR="007319A7" w:rsidRPr="00FC72EE" w:rsidRDefault="007319A7" w:rsidP="007319A7">
      <w:r>
        <w:t xml:space="preserve"> </w:t>
      </w:r>
    </w:p>
    <w:p w:rsidR="007319A7" w:rsidRDefault="007319A7" w:rsidP="007319A7">
      <w:pPr>
        <w:pStyle w:val="Ttulo1"/>
      </w:pPr>
      <w:bookmarkStart w:id="54" w:name="_Toc340909250"/>
      <w:bookmarkStart w:id="55" w:name="_Toc358826241"/>
      <w:r>
        <w:t>Anexos</w:t>
      </w:r>
      <w:bookmarkEnd w:id="54"/>
      <w:bookmarkEnd w:id="55"/>
    </w:p>
    <w:p w:rsidR="007319A7" w:rsidRDefault="007319A7" w:rsidP="007319A7">
      <w:r>
        <w:t>Debe adjuntar todos los entregables anteriores como anexo dentro del documento (no como documento adicional)</w:t>
      </w:r>
    </w:p>
    <w:p w:rsidR="007319A7" w:rsidRPr="006A57F3" w:rsidRDefault="007319A7" w:rsidP="006A57F3"/>
    <w:p w:rsidR="00AC3B31" w:rsidRDefault="00AC3B31" w:rsidP="00AC3B31">
      <w:pPr>
        <w:pStyle w:val="Ttulo1"/>
        <w:numPr>
          <w:ilvl w:val="0"/>
          <w:numId w:val="0"/>
        </w:numPr>
        <w:ind w:left="432" w:hanging="432"/>
      </w:pPr>
      <w:bookmarkStart w:id="56" w:name="_Toc334352251"/>
      <w:bookmarkStart w:id="57" w:name="_Toc358826242"/>
      <w:r>
        <w:t>Referencias bibliográficas</w:t>
      </w:r>
      <w:bookmarkEnd w:id="56"/>
      <w:bookmarkEnd w:id="57"/>
    </w:p>
    <w:p w:rsidR="00AC3B31" w:rsidRPr="00C05F8C" w:rsidRDefault="00AC3B31" w:rsidP="00AC3B31"/>
    <w:p w:rsidR="00AC3B31" w:rsidRDefault="00160CD8" w:rsidP="00AC3B31">
      <w:r>
        <w:rPr>
          <w:b/>
          <w:u w:val="single"/>
        </w:rPr>
        <w:t>Deben estar levantadas las observaciones hechas por los asesores y por los profesores del curso.</w:t>
      </w:r>
      <w:r w:rsidRPr="00160CD8">
        <w:rPr>
          <w:b/>
        </w:rPr>
        <w:t xml:space="preserve"> </w:t>
      </w:r>
      <w:r w:rsidR="00AC3B31">
        <w:t xml:space="preserve">Siga la guía PUCP colocada en Intranet para documentar las referencias bibliográficas: </w:t>
      </w:r>
    </w:p>
    <w:p w:rsidR="00AC3B31" w:rsidRDefault="00AC3B31" w:rsidP="00AC3B31"/>
    <w:p w:rsidR="00AC3B31" w:rsidRDefault="00AC3B31" w:rsidP="00AC3B31">
      <w:r>
        <w:t>Libro</w:t>
      </w:r>
    </w:p>
    <w:p w:rsidR="00AC3B31" w:rsidRPr="00F00B1A" w:rsidRDefault="00AC3B31" w:rsidP="00AC3B31">
      <w:r w:rsidRPr="00F00B1A">
        <w:t>APELLIDO, Nombre O NOMBRE DE LA INSTITUCIÓN RESPONSABLE</w:t>
      </w:r>
    </w:p>
    <w:p w:rsidR="00AC3B31" w:rsidRDefault="00AC3B31" w:rsidP="00AC3B31">
      <w:r w:rsidRPr="00F00B1A">
        <w:t>Año Título. Edición. Ciudad: Editorial.</w:t>
      </w:r>
    </w:p>
    <w:p w:rsidR="00AC3B31" w:rsidRDefault="00AC3B31" w:rsidP="00AC3B31"/>
    <w:p w:rsidR="00AC3B31" w:rsidRPr="00F00B1A" w:rsidRDefault="00AC3B31" w:rsidP="00AC3B31">
      <w:pPr>
        <w:rPr>
          <w:b/>
        </w:rPr>
      </w:pPr>
      <w:r>
        <w:rPr>
          <w:b/>
        </w:rPr>
        <w:t xml:space="preserve">Nota: </w:t>
      </w:r>
      <w:r w:rsidRPr="00F00B1A">
        <w:rPr>
          <w:b/>
        </w:rPr>
        <w:t>Puede remplazar la Ciudad por el país</w:t>
      </w:r>
      <w:r>
        <w:rPr>
          <w:b/>
        </w:rPr>
        <w:t>. Mínimo 2.</w:t>
      </w:r>
    </w:p>
    <w:p w:rsidR="00AC3B31" w:rsidRDefault="00AC3B31" w:rsidP="00AC3B31"/>
    <w:p w:rsidR="00AC3B31" w:rsidRDefault="00AC3B31" w:rsidP="00AC3B31">
      <w:r>
        <w:t>Artículo en revista (</w:t>
      </w:r>
      <w:proofErr w:type="spellStart"/>
      <w:r>
        <w:t>journal</w:t>
      </w:r>
      <w:proofErr w:type="spellEnd"/>
      <w:r>
        <w:t>)</w:t>
      </w:r>
    </w:p>
    <w:p w:rsidR="00AC3B31" w:rsidRDefault="00AC3B31" w:rsidP="00AC3B31"/>
    <w:p w:rsidR="00AC3B31" w:rsidRPr="00F00B1A" w:rsidRDefault="00AC3B31" w:rsidP="00AC3B31">
      <w:r w:rsidRPr="00F00B1A">
        <w:t>APELLIDO, Nombre o NOMBRE DE LA INSTITUCIÓN RESPONSABLE</w:t>
      </w:r>
    </w:p>
    <w:p w:rsidR="00AC3B31" w:rsidRPr="00F00B1A" w:rsidRDefault="00AC3B31" w:rsidP="00AC3B31">
      <w:r w:rsidRPr="00F00B1A">
        <w:t>Año “Título del artículo”. Título de la revista. Ciudad, año, volumen,</w:t>
      </w:r>
    </w:p>
    <w:p w:rsidR="00AC3B31" w:rsidRDefault="00AC3B31" w:rsidP="00AC3B31">
      <w:proofErr w:type="gramStart"/>
      <w:r w:rsidRPr="00F00B1A">
        <w:t>número</w:t>
      </w:r>
      <w:proofErr w:type="gramEnd"/>
      <w:r w:rsidRPr="00F00B1A">
        <w:t xml:space="preserve">, pp. </w:t>
      </w:r>
      <w:proofErr w:type="gramStart"/>
      <w:r w:rsidRPr="00F00B1A">
        <w:t>página</w:t>
      </w:r>
      <w:proofErr w:type="gramEnd"/>
      <w:r w:rsidRPr="00F00B1A">
        <w:t xml:space="preserve"> inicial-página final.</w:t>
      </w:r>
    </w:p>
    <w:p w:rsidR="00AC3B31" w:rsidRDefault="00AC3B31" w:rsidP="00AC3B31"/>
    <w:p w:rsidR="00AC3B31" w:rsidRPr="00F00B1A" w:rsidRDefault="00AC3B31" w:rsidP="00AC3B31">
      <w:pPr>
        <w:rPr>
          <w:b/>
        </w:rPr>
      </w:pPr>
      <w:r>
        <w:rPr>
          <w:b/>
        </w:rPr>
        <w:t xml:space="preserve">Nota: </w:t>
      </w:r>
      <w:r w:rsidRPr="00F00B1A">
        <w:rPr>
          <w:b/>
        </w:rPr>
        <w:t>Puede remplazar la Ciudad por el país</w:t>
      </w:r>
      <w:r>
        <w:rPr>
          <w:b/>
        </w:rPr>
        <w:t>. Mínimo 2.</w:t>
      </w:r>
    </w:p>
    <w:p w:rsidR="00AC3B31" w:rsidRDefault="00AC3B31" w:rsidP="00AC3B31"/>
    <w:p w:rsidR="00002E56" w:rsidRDefault="00002E56" w:rsidP="00AC3B31"/>
    <w:p w:rsidR="00AC3B31" w:rsidRDefault="00AC3B31" w:rsidP="00AC3B31">
      <w:r>
        <w:lastRenderedPageBreak/>
        <w:t>Tesis</w:t>
      </w:r>
    </w:p>
    <w:p w:rsidR="00AC3B31" w:rsidRPr="0017531F" w:rsidRDefault="00AC3B31" w:rsidP="00AC3B31">
      <w:r w:rsidRPr="0017531F">
        <w:t>APELLIDO, Nombre</w:t>
      </w:r>
    </w:p>
    <w:p w:rsidR="00AC3B31" w:rsidRPr="0017531F" w:rsidRDefault="00AC3B31" w:rsidP="00AC3B31">
      <w:r w:rsidRPr="0017531F">
        <w:t>Año Título de la tesis. Tesis / memoria / tesina del nivel</w:t>
      </w:r>
    </w:p>
    <w:p w:rsidR="00AC3B31" w:rsidRPr="0017531F" w:rsidRDefault="00AC3B31" w:rsidP="00AC3B31">
      <w:proofErr w:type="gramStart"/>
      <w:r w:rsidRPr="0017531F">
        <w:t>correspondiente</w:t>
      </w:r>
      <w:proofErr w:type="gramEnd"/>
      <w:r w:rsidRPr="0017531F">
        <w:t xml:space="preserve"> al grado o título que se opta. Ciudad: Nombre de</w:t>
      </w:r>
    </w:p>
    <w:p w:rsidR="00AC3B31" w:rsidRPr="0017531F" w:rsidRDefault="00AC3B31" w:rsidP="00AC3B31">
      <w:proofErr w:type="gramStart"/>
      <w:r w:rsidRPr="0017531F">
        <w:t>la</w:t>
      </w:r>
      <w:proofErr w:type="gramEnd"/>
      <w:r w:rsidRPr="0017531F">
        <w:t xml:space="preserve"> universidad / instituto / escuela, especificación de la facultad /</w:t>
      </w:r>
    </w:p>
    <w:p w:rsidR="00AC3B31" w:rsidRDefault="00AC3B31" w:rsidP="00AC3B31">
      <w:proofErr w:type="gramStart"/>
      <w:r w:rsidRPr="0017531F">
        <w:t>programa</w:t>
      </w:r>
      <w:proofErr w:type="gramEnd"/>
      <w:r w:rsidRPr="0017531F">
        <w:t>.</w:t>
      </w:r>
    </w:p>
    <w:p w:rsidR="00AC3B31" w:rsidRDefault="00AC3B31" w:rsidP="00AC3B31"/>
    <w:p w:rsidR="00AC3B31" w:rsidRDefault="00AC3B31" w:rsidP="00AC3B31">
      <w:pPr>
        <w:rPr>
          <w:b/>
        </w:rPr>
      </w:pPr>
      <w:r>
        <w:rPr>
          <w:b/>
        </w:rPr>
        <w:t>Nota: Mínimo 2.</w:t>
      </w:r>
    </w:p>
    <w:p w:rsidR="00AC3B31" w:rsidRPr="00AD615F" w:rsidRDefault="00AC3B31" w:rsidP="00AC3B31">
      <w:pPr>
        <w:rPr>
          <w:b/>
        </w:rPr>
      </w:pPr>
    </w:p>
    <w:p w:rsidR="00AC3B31" w:rsidRDefault="00AC3B31" w:rsidP="00AC3B31">
      <w:r>
        <w:t>Ley</w:t>
      </w:r>
    </w:p>
    <w:p w:rsidR="00AC3B31" w:rsidRDefault="00AC3B31" w:rsidP="00AC3B31">
      <w:r>
        <w:t>NOMBRE DE LA INSTITUCIÓN RESPONSABLE</w:t>
      </w:r>
    </w:p>
    <w:p w:rsidR="00AC3B31" w:rsidRDefault="00AC3B31" w:rsidP="00AC3B31">
      <w:r>
        <w:t>Año Número de la norma legal. Denominación oficial. Fecha de</w:t>
      </w:r>
    </w:p>
    <w:p w:rsidR="00AC3B31" w:rsidRDefault="00AC3B31" w:rsidP="00AC3B31">
      <w:proofErr w:type="gramStart"/>
      <w:r>
        <w:t>promulgación</w:t>
      </w:r>
      <w:proofErr w:type="gramEnd"/>
      <w:r>
        <w:t>.</w:t>
      </w:r>
    </w:p>
    <w:p w:rsidR="00AC3B31" w:rsidRDefault="00AC3B31" w:rsidP="00AC3B31"/>
    <w:p w:rsidR="00AC3B31" w:rsidRPr="00AD615F" w:rsidRDefault="00AC3B31" w:rsidP="00AC3B31">
      <w:pPr>
        <w:rPr>
          <w:b/>
        </w:rPr>
      </w:pPr>
      <w:r w:rsidRPr="00AD615F">
        <w:rPr>
          <w:b/>
        </w:rPr>
        <w:t xml:space="preserve">Nota: Para normas técnicas (p.ej. Normas ISO, normas BS, normas NIST) use esta misma forma de referenciar. </w:t>
      </w:r>
    </w:p>
    <w:p w:rsidR="00AC3B31" w:rsidRDefault="00AC3B31" w:rsidP="00B16E0D">
      <w:pPr>
        <w:pStyle w:val="Ttulo1"/>
        <w:numPr>
          <w:ilvl w:val="0"/>
          <w:numId w:val="0"/>
        </w:numPr>
        <w:ind w:left="432" w:hanging="432"/>
      </w:pPr>
    </w:p>
    <w:p w:rsidR="00B16E0D" w:rsidRPr="00B16E0D" w:rsidRDefault="00B16E0D" w:rsidP="00B16E0D"/>
    <w:sectPr w:rsidR="00B16E0D" w:rsidRPr="00B16E0D" w:rsidSect="00C45AC5">
      <w:footerReference w:type="default" r:id="rId9"/>
      <w:headerReference w:type="first" r:id="rId10"/>
      <w:pgSz w:w="11906" w:h="16838" w:code="9"/>
      <w:pgMar w:top="1418" w:right="1701" w:bottom="1418" w:left="1701" w:header="709"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7A7A" w:rsidRDefault="00A97A7A">
      <w:r>
        <w:separator/>
      </w:r>
    </w:p>
    <w:p w:rsidR="00A97A7A" w:rsidRDefault="00A97A7A"/>
    <w:p w:rsidR="00A97A7A" w:rsidRDefault="00A97A7A" w:rsidP="005737E9"/>
    <w:p w:rsidR="00A97A7A" w:rsidRDefault="00A97A7A" w:rsidP="005737E9"/>
    <w:p w:rsidR="00A97A7A" w:rsidRDefault="00A97A7A" w:rsidP="00442B7D"/>
    <w:p w:rsidR="00A97A7A" w:rsidRDefault="00A97A7A" w:rsidP="00442B7D"/>
    <w:p w:rsidR="00A97A7A" w:rsidRDefault="00A97A7A" w:rsidP="003B26C9"/>
    <w:p w:rsidR="00A97A7A" w:rsidRDefault="00A97A7A" w:rsidP="003B26C9"/>
    <w:p w:rsidR="00A97A7A" w:rsidRDefault="00A97A7A"/>
  </w:endnote>
  <w:endnote w:type="continuationSeparator" w:id="0">
    <w:p w:rsidR="00A97A7A" w:rsidRDefault="00A97A7A">
      <w:r>
        <w:continuationSeparator/>
      </w:r>
    </w:p>
    <w:p w:rsidR="00A97A7A" w:rsidRDefault="00A97A7A"/>
    <w:p w:rsidR="00A97A7A" w:rsidRDefault="00A97A7A" w:rsidP="005737E9"/>
    <w:p w:rsidR="00A97A7A" w:rsidRDefault="00A97A7A" w:rsidP="005737E9"/>
    <w:p w:rsidR="00A97A7A" w:rsidRDefault="00A97A7A" w:rsidP="00442B7D"/>
    <w:p w:rsidR="00A97A7A" w:rsidRDefault="00A97A7A" w:rsidP="00442B7D"/>
    <w:p w:rsidR="00A97A7A" w:rsidRDefault="00A97A7A" w:rsidP="003B26C9"/>
    <w:p w:rsidR="00A97A7A" w:rsidRDefault="00A97A7A" w:rsidP="003B26C9"/>
    <w:p w:rsidR="00A97A7A" w:rsidRDefault="00A97A7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66D" w:rsidRDefault="00A6566D" w:rsidP="00783E47">
    <w:pPr>
      <w:pStyle w:val="Piedepgina"/>
      <w:pBdr>
        <w:top w:val="single" w:sz="4" w:space="1" w:color="auto"/>
      </w:pBdr>
      <w:jc w:val="center"/>
    </w:pPr>
    <w:r>
      <w:rPr>
        <w:rStyle w:val="Nmerodepgina"/>
        <w:sz w:val="18"/>
        <w:szCs w:val="18"/>
      </w:rPr>
      <w:t xml:space="preserve">                                  </w:t>
    </w:r>
  </w:p>
  <w:sdt>
    <w:sdtPr>
      <w:id w:val="-1268384250"/>
      <w:docPartObj>
        <w:docPartGallery w:val="Page Numbers (Bottom of Page)"/>
        <w:docPartUnique/>
      </w:docPartObj>
    </w:sdtPr>
    <w:sdtContent>
      <w:p w:rsidR="00A6566D" w:rsidRDefault="00D81A3A">
        <w:pPr>
          <w:pStyle w:val="Piedepgina"/>
          <w:jc w:val="right"/>
        </w:pPr>
        <w:fldSimple w:instr="PAGE   \* MERGEFORMAT">
          <w:r w:rsidR="00B16E0D" w:rsidRPr="00B16E0D">
            <w:rPr>
              <w:noProof/>
              <w:lang w:val="es-ES"/>
            </w:rPr>
            <w:t>4</w:t>
          </w:r>
        </w:fldSimple>
      </w:p>
    </w:sdtContent>
  </w:sdt>
  <w:p w:rsidR="00A6566D" w:rsidRDefault="00A6566D" w:rsidP="005452F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7A7A" w:rsidRDefault="00A97A7A">
      <w:r>
        <w:separator/>
      </w:r>
    </w:p>
    <w:p w:rsidR="00A97A7A" w:rsidRDefault="00A97A7A"/>
  </w:footnote>
  <w:footnote w:type="continuationSeparator" w:id="0">
    <w:p w:rsidR="00A97A7A" w:rsidRDefault="00A97A7A">
      <w:r>
        <w:continuationSeparator/>
      </w:r>
    </w:p>
    <w:p w:rsidR="00A97A7A" w:rsidRDefault="00A97A7A"/>
    <w:p w:rsidR="00A97A7A" w:rsidRDefault="00A97A7A" w:rsidP="005737E9"/>
    <w:p w:rsidR="00A97A7A" w:rsidRDefault="00A97A7A" w:rsidP="005737E9"/>
    <w:p w:rsidR="00A97A7A" w:rsidRDefault="00A97A7A" w:rsidP="00442B7D"/>
    <w:p w:rsidR="00A97A7A" w:rsidRDefault="00A97A7A" w:rsidP="00442B7D"/>
    <w:p w:rsidR="00A97A7A" w:rsidRDefault="00A97A7A" w:rsidP="003B26C9"/>
    <w:p w:rsidR="00A97A7A" w:rsidRDefault="00A97A7A" w:rsidP="003B26C9"/>
    <w:p w:rsidR="00A97A7A" w:rsidRDefault="00A97A7A"/>
  </w:footnote>
  <w:footnote w:id="1">
    <w:p w:rsidR="00A6566D" w:rsidRDefault="00A6566D">
      <w:pPr>
        <w:pStyle w:val="Textonotapie"/>
      </w:pPr>
      <w:r>
        <w:rPr>
          <w:rStyle w:val="Refdenotaalpie"/>
        </w:rPr>
        <w:footnoteRef/>
      </w:r>
      <w:r>
        <w:t xml:space="preserve"> Las excepciones han sido tratadas directamente con los tesistas y sus asesores.</w:t>
      </w:r>
    </w:p>
  </w:footnote>
  <w:footnote w:id="2">
    <w:p w:rsidR="00A6566D" w:rsidRDefault="00A6566D">
      <w:pPr>
        <w:pStyle w:val="Textonotapie"/>
      </w:pPr>
      <w:r>
        <w:rPr>
          <w:rStyle w:val="Refdenotaalpie"/>
        </w:rPr>
        <w:footnoteRef/>
      </w:r>
      <w:r>
        <w:t xml:space="preserve"> Para ambientes de prueba, las excepciones han sido tratadas directamente con los tesistas y sus asesores.</w:t>
      </w:r>
    </w:p>
  </w:footnote>
  <w:footnote w:id="3">
    <w:p w:rsidR="00A6566D" w:rsidRDefault="00A6566D">
      <w:pPr>
        <w:pStyle w:val="Textonotapie"/>
      </w:pPr>
      <w:r>
        <w:rPr>
          <w:rStyle w:val="Refdenotaalpie"/>
        </w:rPr>
        <w:footnoteRef/>
      </w:r>
      <w:r>
        <w:t xml:space="preserve"> Las excepciones sobre documentos relacionados a bases de datos—fundamentalmente para los casos de tesis relacionadas a Inteligencia de Negocios— fueron explicadas en clase.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66D" w:rsidRPr="00307B12" w:rsidRDefault="00A6566D" w:rsidP="00307B12">
    <w:pPr>
      <w:pStyle w:val="Encabezado"/>
      <w:rPr>
        <w:szCs w:val="94"/>
      </w:rPr>
    </w:pPr>
    <w:r w:rsidRPr="00307B12">
      <w:rPr>
        <w:noProof/>
        <w:szCs w:val="94"/>
        <w:lang w:eastAsia="es-PE"/>
      </w:rPr>
      <w:drawing>
        <wp:anchor distT="0" distB="0" distL="114300" distR="114300" simplePos="0" relativeHeight="251663360" behindDoc="0" locked="0" layoutInCell="1" allowOverlap="0">
          <wp:simplePos x="0" y="0"/>
          <wp:positionH relativeFrom="column">
            <wp:posOffset>7476524</wp:posOffset>
          </wp:positionH>
          <wp:positionV relativeFrom="paragraph">
            <wp:posOffset>-276960</wp:posOffset>
          </wp:positionV>
          <wp:extent cx="1886752" cy="577516"/>
          <wp:effectExtent l="19050" t="0" r="0" b="0"/>
          <wp:wrapNone/>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886752" cy="577516"/>
                  </a:xfrm>
                  <a:prstGeom prst="rect">
                    <a:avLst/>
                  </a:prstGeom>
                  <a:noFill/>
                  <a:ln w="9525">
                    <a:noFill/>
                    <a:miter lim="800000"/>
                    <a:headEnd/>
                    <a:tailEnd/>
                  </a:ln>
                </pic:spPr>
              </pic:pic>
            </a:graphicData>
          </a:graphic>
        </wp:anchor>
      </w:drawing>
    </w:r>
    <w:ins w:id="58" w:author="Ing. Manuel Tupia A, PhD. CISA, CISM, CRISC, COBIT" w:date="2013-06-10T16:12:00Z">
      <w:r>
        <w:rPr>
          <w:szCs w:val="94"/>
        </w:rPr>
        <w:t xml:space="preserve"> </w:t>
      </w:r>
    </w:ins>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306E6"/>
    <w:multiLevelType w:val="hybridMultilevel"/>
    <w:tmpl w:val="9B069A58"/>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nsid w:val="16FF6D97"/>
    <w:multiLevelType w:val="hybridMultilevel"/>
    <w:tmpl w:val="E3223E7E"/>
    <w:lvl w:ilvl="0" w:tplc="280A0017">
      <w:start w:val="1"/>
      <w:numFmt w:val="low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BBA6BBF"/>
    <w:multiLevelType w:val="hybridMultilevel"/>
    <w:tmpl w:val="ADC038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F3204B5"/>
    <w:multiLevelType w:val="hybridMultilevel"/>
    <w:tmpl w:val="6D666B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23C1605A"/>
    <w:multiLevelType w:val="hybridMultilevel"/>
    <w:tmpl w:val="7340D68A"/>
    <w:lvl w:ilvl="0" w:tplc="040A0001">
      <w:start w:val="1"/>
      <w:numFmt w:val="bullet"/>
      <w:lvlText w:val=""/>
      <w:lvlJc w:val="left"/>
      <w:pPr>
        <w:ind w:left="783" w:hanging="360"/>
      </w:pPr>
      <w:rPr>
        <w:rFonts w:ascii="Symbol" w:hAnsi="Symbol" w:hint="default"/>
      </w:rPr>
    </w:lvl>
    <w:lvl w:ilvl="1" w:tplc="040A0003" w:tentative="1">
      <w:start w:val="1"/>
      <w:numFmt w:val="bullet"/>
      <w:lvlText w:val="o"/>
      <w:lvlJc w:val="left"/>
      <w:pPr>
        <w:ind w:left="1503" w:hanging="360"/>
      </w:pPr>
      <w:rPr>
        <w:rFonts w:ascii="Courier New" w:hAnsi="Courier New" w:cs="Courier New" w:hint="default"/>
      </w:rPr>
    </w:lvl>
    <w:lvl w:ilvl="2" w:tplc="040A0005" w:tentative="1">
      <w:start w:val="1"/>
      <w:numFmt w:val="bullet"/>
      <w:lvlText w:val=""/>
      <w:lvlJc w:val="left"/>
      <w:pPr>
        <w:ind w:left="2223" w:hanging="360"/>
      </w:pPr>
      <w:rPr>
        <w:rFonts w:ascii="Wingdings" w:hAnsi="Wingdings" w:hint="default"/>
      </w:rPr>
    </w:lvl>
    <w:lvl w:ilvl="3" w:tplc="040A0001" w:tentative="1">
      <w:start w:val="1"/>
      <w:numFmt w:val="bullet"/>
      <w:lvlText w:val=""/>
      <w:lvlJc w:val="left"/>
      <w:pPr>
        <w:ind w:left="2943" w:hanging="360"/>
      </w:pPr>
      <w:rPr>
        <w:rFonts w:ascii="Symbol" w:hAnsi="Symbol" w:hint="default"/>
      </w:rPr>
    </w:lvl>
    <w:lvl w:ilvl="4" w:tplc="040A0003" w:tentative="1">
      <w:start w:val="1"/>
      <w:numFmt w:val="bullet"/>
      <w:lvlText w:val="o"/>
      <w:lvlJc w:val="left"/>
      <w:pPr>
        <w:ind w:left="3663" w:hanging="360"/>
      </w:pPr>
      <w:rPr>
        <w:rFonts w:ascii="Courier New" w:hAnsi="Courier New" w:cs="Courier New" w:hint="default"/>
      </w:rPr>
    </w:lvl>
    <w:lvl w:ilvl="5" w:tplc="040A0005" w:tentative="1">
      <w:start w:val="1"/>
      <w:numFmt w:val="bullet"/>
      <w:lvlText w:val=""/>
      <w:lvlJc w:val="left"/>
      <w:pPr>
        <w:ind w:left="4383" w:hanging="360"/>
      </w:pPr>
      <w:rPr>
        <w:rFonts w:ascii="Wingdings" w:hAnsi="Wingdings" w:hint="default"/>
      </w:rPr>
    </w:lvl>
    <w:lvl w:ilvl="6" w:tplc="040A0001" w:tentative="1">
      <w:start w:val="1"/>
      <w:numFmt w:val="bullet"/>
      <w:lvlText w:val=""/>
      <w:lvlJc w:val="left"/>
      <w:pPr>
        <w:ind w:left="5103" w:hanging="360"/>
      </w:pPr>
      <w:rPr>
        <w:rFonts w:ascii="Symbol" w:hAnsi="Symbol" w:hint="default"/>
      </w:rPr>
    </w:lvl>
    <w:lvl w:ilvl="7" w:tplc="040A0003" w:tentative="1">
      <w:start w:val="1"/>
      <w:numFmt w:val="bullet"/>
      <w:lvlText w:val="o"/>
      <w:lvlJc w:val="left"/>
      <w:pPr>
        <w:ind w:left="5823" w:hanging="360"/>
      </w:pPr>
      <w:rPr>
        <w:rFonts w:ascii="Courier New" w:hAnsi="Courier New" w:cs="Courier New" w:hint="default"/>
      </w:rPr>
    </w:lvl>
    <w:lvl w:ilvl="8" w:tplc="040A0005" w:tentative="1">
      <w:start w:val="1"/>
      <w:numFmt w:val="bullet"/>
      <w:lvlText w:val=""/>
      <w:lvlJc w:val="left"/>
      <w:pPr>
        <w:ind w:left="6543" w:hanging="360"/>
      </w:pPr>
      <w:rPr>
        <w:rFonts w:ascii="Wingdings" w:hAnsi="Wingdings" w:hint="default"/>
      </w:rPr>
    </w:lvl>
  </w:abstractNum>
  <w:abstractNum w:abstractNumId="5">
    <w:nsid w:val="264856A2"/>
    <w:multiLevelType w:val="multilevel"/>
    <w:tmpl w:val="3A1A518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nsid w:val="28395A71"/>
    <w:multiLevelType w:val="hybridMultilevel"/>
    <w:tmpl w:val="8B000854"/>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2A972A01"/>
    <w:multiLevelType w:val="hybridMultilevel"/>
    <w:tmpl w:val="65887F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2AC46DCB"/>
    <w:multiLevelType w:val="hybridMultilevel"/>
    <w:tmpl w:val="C5B8CE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40F6112"/>
    <w:multiLevelType w:val="hybridMultilevel"/>
    <w:tmpl w:val="5216B0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5792B02"/>
    <w:multiLevelType w:val="hybridMultilevel"/>
    <w:tmpl w:val="41A4A7E4"/>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1">
    <w:nsid w:val="37196E0B"/>
    <w:multiLevelType w:val="hybridMultilevel"/>
    <w:tmpl w:val="FBBA9B5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3876385E"/>
    <w:multiLevelType w:val="hybridMultilevel"/>
    <w:tmpl w:val="6492BF1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3B8353D6"/>
    <w:multiLevelType w:val="multilevel"/>
    <w:tmpl w:val="DBDACC2E"/>
    <w:lvl w:ilvl="0">
      <w:start w:val="1"/>
      <w:numFmt w:val="upperRoman"/>
      <w:lvlText w:val="%1."/>
      <w:lvlJc w:val="righ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37468A6"/>
    <w:multiLevelType w:val="hybridMultilevel"/>
    <w:tmpl w:val="39001340"/>
    <w:lvl w:ilvl="0" w:tplc="FFFFFFFF">
      <w:start w:val="1"/>
      <w:numFmt w:val="lowerLetter"/>
      <w:lvlText w:val="%1)"/>
      <w:lvlJc w:val="left"/>
      <w:pPr>
        <w:tabs>
          <w:tab w:val="num" w:pos="360"/>
        </w:tabs>
        <w:ind w:left="284" w:hanging="284"/>
      </w:pPr>
      <w:rPr>
        <w:rFonts w:hint="default"/>
      </w:rPr>
    </w:lvl>
    <w:lvl w:ilvl="1" w:tplc="37983ED2">
      <w:start w:val="1"/>
      <w:numFmt w:val="bullet"/>
      <w:lvlText w:val=""/>
      <w:lvlJc w:val="left"/>
      <w:pPr>
        <w:tabs>
          <w:tab w:val="num" w:pos="567"/>
        </w:tabs>
        <w:ind w:left="567" w:hanging="283"/>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45AD5303"/>
    <w:multiLevelType w:val="hybridMultilevel"/>
    <w:tmpl w:val="BF9E8E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46F60B9C"/>
    <w:multiLevelType w:val="hybridMultilevel"/>
    <w:tmpl w:val="B2D8A602"/>
    <w:lvl w:ilvl="0" w:tplc="22160B4C">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486632BC"/>
    <w:multiLevelType w:val="hybridMultilevel"/>
    <w:tmpl w:val="372CE388"/>
    <w:lvl w:ilvl="0" w:tplc="280A0001">
      <w:start w:val="1"/>
      <w:numFmt w:val="bullet"/>
      <w:lvlText w:val=""/>
      <w:lvlJc w:val="left"/>
      <w:pPr>
        <w:ind w:left="784" w:hanging="360"/>
      </w:pPr>
      <w:rPr>
        <w:rFonts w:ascii="Symbol" w:hAnsi="Symbol" w:hint="default"/>
      </w:rPr>
    </w:lvl>
    <w:lvl w:ilvl="1" w:tplc="280A0003" w:tentative="1">
      <w:start w:val="1"/>
      <w:numFmt w:val="bullet"/>
      <w:lvlText w:val="o"/>
      <w:lvlJc w:val="left"/>
      <w:pPr>
        <w:ind w:left="1504" w:hanging="360"/>
      </w:pPr>
      <w:rPr>
        <w:rFonts w:ascii="Courier New" w:hAnsi="Courier New" w:cs="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cs="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cs="Courier New" w:hint="default"/>
      </w:rPr>
    </w:lvl>
    <w:lvl w:ilvl="8" w:tplc="280A0005" w:tentative="1">
      <w:start w:val="1"/>
      <w:numFmt w:val="bullet"/>
      <w:lvlText w:val=""/>
      <w:lvlJc w:val="left"/>
      <w:pPr>
        <w:ind w:left="6544" w:hanging="360"/>
      </w:pPr>
      <w:rPr>
        <w:rFonts w:ascii="Wingdings" w:hAnsi="Wingdings" w:hint="default"/>
      </w:rPr>
    </w:lvl>
  </w:abstractNum>
  <w:abstractNum w:abstractNumId="18">
    <w:nsid w:val="4CA358E3"/>
    <w:multiLevelType w:val="hybridMultilevel"/>
    <w:tmpl w:val="66DC90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4EA02028"/>
    <w:multiLevelType w:val="hybridMultilevel"/>
    <w:tmpl w:val="921A980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4F954792"/>
    <w:multiLevelType w:val="multilevel"/>
    <w:tmpl w:val="143A3BF8"/>
    <w:lvl w:ilvl="0">
      <w:start w:val="1"/>
      <w:numFmt w:val="upperRoman"/>
      <w:lvlText w:val="%1."/>
      <w:lvlJc w:val="righ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53036B58"/>
    <w:multiLevelType w:val="hybridMultilevel"/>
    <w:tmpl w:val="AAC4A4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587965A5"/>
    <w:multiLevelType w:val="hybridMultilevel"/>
    <w:tmpl w:val="839A152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3">
    <w:nsid w:val="61537C88"/>
    <w:multiLevelType w:val="hybridMultilevel"/>
    <w:tmpl w:val="8C621A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66E22FB6"/>
    <w:multiLevelType w:val="hybridMultilevel"/>
    <w:tmpl w:val="4668859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nsid w:val="68ED0E4D"/>
    <w:multiLevelType w:val="hybridMultilevel"/>
    <w:tmpl w:val="823825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691468C3"/>
    <w:multiLevelType w:val="hybridMultilevel"/>
    <w:tmpl w:val="8CB46CB2"/>
    <w:lvl w:ilvl="0" w:tplc="040A000F">
      <w:start w:val="1"/>
      <w:numFmt w:val="decimal"/>
      <w:lvlText w:val="%1."/>
      <w:lvlJc w:val="left"/>
      <w:pPr>
        <w:ind w:left="784" w:hanging="360"/>
      </w:pPr>
    </w:lvl>
    <w:lvl w:ilvl="1" w:tplc="040A0019" w:tentative="1">
      <w:start w:val="1"/>
      <w:numFmt w:val="lowerLetter"/>
      <w:lvlText w:val="%2."/>
      <w:lvlJc w:val="left"/>
      <w:pPr>
        <w:ind w:left="1504" w:hanging="360"/>
      </w:pPr>
    </w:lvl>
    <w:lvl w:ilvl="2" w:tplc="040A001B" w:tentative="1">
      <w:start w:val="1"/>
      <w:numFmt w:val="lowerRoman"/>
      <w:lvlText w:val="%3."/>
      <w:lvlJc w:val="right"/>
      <w:pPr>
        <w:ind w:left="2224" w:hanging="180"/>
      </w:pPr>
    </w:lvl>
    <w:lvl w:ilvl="3" w:tplc="040A000F" w:tentative="1">
      <w:start w:val="1"/>
      <w:numFmt w:val="decimal"/>
      <w:lvlText w:val="%4."/>
      <w:lvlJc w:val="left"/>
      <w:pPr>
        <w:ind w:left="2944" w:hanging="360"/>
      </w:pPr>
    </w:lvl>
    <w:lvl w:ilvl="4" w:tplc="040A0019" w:tentative="1">
      <w:start w:val="1"/>
      <w:numFmt w:val="lowerLetter"/>
      <w:lvlText w:val="%5."/>
      <w:lvlJc w:val="left"/>
      <w:pPr>
        <w:ind w:left="3664" w:hanging="360"/>
      </w:pPr>
    </w:lvl>
    <w:lvl w:ilvl="5" w:tplc="040A001B" w:tentative="1">
      <w:start w:val="1"/>
      <w:numFmt w:val="lowerRoman"/>
      <w:lvlText w:val="%6."/>
      <w:lvlJc w:val="right"/>
      <w:pPr>
        <w:ind w:left="4384" w:hanging="180"/>
      </w:pPr>
    </w:lvl>
    <w:lvl w:ilvl="6" w:tplc="040A000F" w:tentative="1">
      <w:start w:val="1"/>
      <w:numFmt w:val="decimal"/>
      <w:lvlText w:val="%7."/>
      <w:lvlJc w:val="left"/>
      <w:pPr>
        <w:ind w:left="5104" w:hanging="360"/>
      </w:pPr>
    </w:lvl>
    <w:lvl w:ilvl="7" w:tplc="040A0019" w:tentative="1">
      <w:start w:val="1"/>
      <w:numFmt w:val="lowerLetter"/>
      <w:lvlText w:val="%8."/>
      <w:lvlJc w:val="left"/>
      <w:pPr>
        <w:ind w:left="5824" w:hanging="360"/>
      </w:pPr>
    </w:lvl>
    <w:lvl w:ilvl="8" w:tplc="040A001B" w:tentative="1">
      <w:start w:val="1"/>
      <w:numFmt w:val="lowerRoman"/>
      <w:lvlText w:val="%9."/>
      <w:lvlJc w:val="right"/>
      <w:pPr>
        <w:ind w:left="6544" w:hanging="180"/>
      </w:pPr>
    </w:lvl>
  </w:abstractNum>
  <w:abstractNum w:abstractNumId="27">
    <w:nsid w:val="6D594998"/>
    <w:multiLevelType w:val="hybridMultilevel"/>
    <w:tmpl w:val="260CF3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6F0429C7"/>
    <w:multiLevelType w:val="hybridMultilevel"/>
    <w:tmpl w:val="DD2EF082"/>
    <w:lvl w:ilvl="0" w:tplc="280A0001">
      <w:start w:val="1"/>
      <w:numFmt w:val="bullet"/>
      <w:lvlText w:val=""/>
      <w:lvlJc w:val="left"/>
      <w:pPr>
        <w:ind w:left="787" w:hanging="360"/>
      </w:pPr>
      <w:rPr>
        <w:rFonts w:ascii="Symbol" w:hAnsi="Symbol" w:hint="default"/>
      </w:rPr>
    </w:lvl>
    <w:lvl w:ilvl="1" w:tplc="280A0003" w:tentative="1">
      <w:start w:val="1"/>
      <w:numFmt w:val="bullet"/>
      <w:lvlText w:val="o"/>
      <w:lvlJc w:val="left"/>
      <w:pPr>
        <w:ind w:left="1507" w:hanging="360"/>
      </w:pPr>
      <w:rPr>
        <w:rFonts w:ascii="Courier New" w:hAnsi="Courier New" w:cs="Courier New" w:hint="default"/>
      </w:rPr>
    </w:lvl>
    <w:lvl w:ilvl="2" w:tplc="280A0005" w:tentative="1">
      <w:start w:val="1"/>
      <w:numFmt w:val="bullet"/>
      <w:lvlText w:val=""/>
      <w:lvlJc w:val="left"/>
      <w:pPr>
        <w:ind w:left="2227" w:hanging="360"/>
      </w:pPr>
      <w:rPr>
        <w:rFonts w:ascii="Wingdings" w:hAnsi="Wingdings" w:hint="default"/>
      </w:rPr>
    </w:lvl>
    <w:lvl w:ilvl="3" w:tplc="280A0001" w:tentative="1">
      <w:start w:val="1"/>
      <w:numFmt w:val="bullet"/>
      <w:lvlText w:val=""/>
      <w:lvlJc w:val="left"/>
      <w:pPr>
        <w:ind w:left="2947" w:hanging="360"/>
      </w:pPr>
      <w:rPr>
        <w:rFonts w:ascii="Symbol" w:hAnsi="Symbol" w:hint="default"/>
      </w:rPr>
    </w:lvl>
    <w:lvl w:ilvl="4" w:tplc="280A0003" w:tentative="1">
      <w:start w:val="1"/>
      <w:numFmt w:val="bullet"/>
      <w:lvlText w:val="o"/>
      <w:lvlJc w:val="left"/>
      <w:pPr>
        <w:ind w:left="3667" w:hanging="360"/>
      </w:pPr>
      <w:rPr>
        <w:rFonts w:ascii="Courier New" w:hAnsi="Courier New" w:cs="Courier New" w:hint="default"/>
      </w:rPr>
    </w:lvl>
    <w:lvl w:ilvl="5" w:tplc="280A0005" w:tentative="1">
      <w:start w:val="1"/>
      <w:numFmt w:val="bullet"/>
      <w:lvlText w:val=""/>
      <w:lvlJc w:val="left"/>
      <w:pPr>
        <w:ind w:left="4387" w:hanging="360"/>
      </w:pPr>
      <w:rPr>
        <w:rFonts w:ascii="Wingdings" w:hAnsi="Wingdings" w:hint="default"/>
      </w:rPr>
    </w:lvl>
    <w:lvl w:ilvl="6" w:tplc="280A0001" w:tentative="1">
      <w:start w:val="1"/>
      <w:numFmt w:val="bullet"/>
      <w:lvlText w:val=""/>
      <w:lvlJc w:val="left"/>
      <w:pPr>
        <w:ind w:left="5107" w:hanging="360"/>
      </w:pPr>
      <w:rPr>
        <w:rFonts w:ascii="Symbol" w:hAnsi="Symbol" w:hint="default"/>
      </w:rPr>
    </w:lvl>
    <w:lvl w:ilvl="7" w:tplc="280A0003" w:tentative="1">
      <w:start w:val="1"/>
      <w:numFmt w:val="bullet"/>
      <w:lvlText w:val="o"/>
      <w:lvlJc w:val="left"/>
      <w:pPr>
        <w:ind w:left="5827" w:hanging="360"/>
      </w:pPr>
      <w:rPr>
        <w:rFonts w:ascii="Courier New" w:hAnsi="Courier New" w:cs="Courier New" w:hint="default"/>
      </w:rPr>
    </w:lvl>
    <w:lvl w:ilvl="8" w:tplc="280A0005" w:tentative="1">
      <w:start w:val="1"/>
      <w:numFmt w:val="bullet"/>
      <w:lvlText w:val=""/>
      <w:lvlJc w:val="left"/>
      <w:pPr>
        <w:ind w:left="6547" w:hanging="360"/>
      </w:pPr>
      <w:rPr>
        <w:rFonts w:ascii="Wingdings" w:hAnsi="Wingdings" w:hint="default"/>
      </w:rPr>
    </w:lvl>
  </w:abstractNum>
  <w:abstractNum w:abstractNumId="29">
    <w:nsid w:val="734616E2"/>
    <w:multiLevelType w:val="hybridMultilevel"/>
    <w:tmpl w:val="07187186"/>
    <w:lvl w:ilvl="0" w:tplc="910AD81A">
      <w:start w:val="1"/>
      <w:numFmt w:val="bullet"/>
      <w:lvlText w:val="–"/>
      <w:lvlJc w:val="left"/>
      <w:pPr>
        <w:tabs>
          <w:tab w:val="num" w:pos="720"/>
        </w:tabs>
        <w:ind w:left="720" w:hanging="360"/>
      </w:pPr>
      <w:rPr>
        <w:rFonts w:ascii="Times New Roman" w:hAnsi="Times New Roman" w:hint="default"/>
      </w:rPr>
    </w:lvl>
    <w:lvl w:ilvl="1" w:tplc="EBFCD4FA">
      <w:start w:val="1"/>
      <w:numFmt w:val="bullet"/>
      <w:lvlText w:val="–"/>
      <w:lvlJc w:val="left"/>
      <w:pPr>
        <w:tabs>
          <w:tab w:val="num" w:pos="1440"/>
        </w:tabs>
        <w:ind w:left="1440" w:hanging="360"/>
      </w:pPr>
      <w:rPr>
        <w:rFonts w:ascii="Times New Roman" w:hAnsi="Times New Roman" w:hint="default"/>
      </w:rPr>
    </w:lvl>
    <w:lvl w:ilvl="2" w:tplc="149A981E" w:tentative="1">
      <w:start w:val="1"/>
      <w:numFmt w:val="bullet"/>
      <w:lvlText w:val="–"/>
      <w:lvlJc w:val="left"/>
      <w:pPr>
        <w:tabs>
          <w:tab w:val="num" w:pos="2160"/>
        </w:tabs>
        <w:ind w:left="2160" w:hanging="360"/>
      </w:pPr>
      <w:rPr>
        <w:rFonts w:ascii="Times New Roman" w:hAnsi="Times New Roman" w:hint="default"/>
      </w:rPr>
    </w:lvl>
    <w:lvl w:ilvl="3" w:tplc="4624634A" w:tentative="1">
      <w:start w:val="1"/>
      <w:numFmt w:val="bullet"/>
      <w:lvlText w:val="–"/>
      <w:lvlJc w:val="left"/>
      <w:pPr>
        <w:tabs>
          <w:tab w:val="num" w:pos="2880"/>
        </w:tabs>
        <w:ind w:left="2880" w:hanging="360"/>
      </w:pPr>
      <w:rPr>
        <w:rFonts w:ascii="Times New Roman" w:hAnsi="Times New Roman" w:hint="default"/>
      </w:rPr>
    </w:lvl>
    <w:lvl w:ilvl="4" w:tplc="68BED962" w:tentative="1">
      <w:start w:val="1"/>
      <w:numFmt w:val="bullet"/>
      <w:lvlText w:val="–"/>
      <w:lvlJc w:val="left"/>
      <w:pPr>
        <w:tabs>
          <w:tab w:val="num" w:pos="3600"/>
        </w:tabs>
        <w:ind w:left="3600" w:hanging="360"/>
      </w:pPr>
      <w:rPr>
        <w:rFonts w:ascii="Times New Roman" w:hAnsi="Times New Roman" w:hint="default"/>
      </w:rPr>
    </w:lvl>
    <w:lvl w:ilvl="5" w:tplc="48344C68" w:tentative="1">
      <w:start w:val="1"/>
      <w:numFmt w:val="bullet"/>
      <w:lvlText w:val="–"/>
      <w:lvlJc w:val="left"/>
      <w:pPr>
        <w:tabs>
          <w:tab w:val="num" w:pos="4320"/>
        </w:tabs>
        <w:ind w:left="4320" w:hanging="360"/>
      </w:pPr>
      <w:rPr>
        <w:rFonts w:ascii="Times New Roman" w:hAnsi="Times New Roman" w:hint="default"/>
      </w:rPr>
    </w:lvl>
    <w:lvl w:ilvl="6" w:tplc="9516FC04" w:tentative="1">
      <w:start w:val="1"/>
      <w:numFmt w:val="bullet"/>
      <w:lvlText w:val="–"/>
      <w:lvlJc w:val="left"/>
      <w:pPr>
        <w:tabs>
          <w:tab w:val="num" w:pos="5040"/>
        </w:tabs>
        <w:ind w:left="5040" w:hanging="360"/>
      </w:pPr>
      <w:rPr>
        <w:rFonts w:ascii="Times New Roman" w:hAnsi="Times New Roman" w:hint="default"/>
      </w:rPr>
    </w:lvl>
    <w:lvl w:ilvl="7" w:tplc="B2202948" w:tentative="1">
      <w:start w:val="1"/>
      <w:numFmt w:val="bullet"/>
      <w:lvlText w:val="–"/>
      <w:lvlJc w:val="left"/>
      <w:pPr>
        <w:tabs>
          <w:tab w:val="num" w:pos="5760"/>
        </w:tabs>
        <w:ind w:left="5760" w:hanging="360"/>
      </w:pPr>
      <w:rPr>
        <w:rFonts w:ascii="Times New Roman" w:hAnsi="Times New Roman" w:hint="default"/>
      </w:rPr>
    </w:lvl>
    <w:lvl w:ilvl="8" w:tplc="2B049A80"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6143ABA"/>
    <w:multiLevelType w:val="hybridMultilevel"/>
    <w:tmpl w:val="4FFE1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77653408"/>
    <w:multiLevelType w:val="hybridMultilevel"/>
    <w:tmpl w:val="A6B4ED0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16"/>
  </w:num>
  <w:num w:numId="2">
    <w:abstractNumId w:val="20"/>
  </w:num>
  <w:num w:numId="3">
    <w:abstractNumId w:val="13"/>
  </w:num>
  <w:num w:numId="4">
    <w:abstractNumId w:val="5"/>
  </w:num>
  <w:num w:numId="5">
    <w:abstractNumId w:val="5"/>
  </w:num>
  <w:num w:numId="6">
    <w:abstractNumId w:val="11"/>
  </w:num>
  <w:num w:numId="7">
    <w:abstractNumId w:val="0"/>
  </w:num>
  <w:num w:numId="8">
    <w:abstractNumId w:val="22"/>
  </w:num>
  <w:num w:numId="9">
    <w:abstractNumId w:val="31"/>
  </w:num>
  <w:num w:numId="10">
    <w:abstractNumId w:val="21"/>
  </w:num>
  <w:num w:numId="11">
    <w:abstractNumId w:val="4"/>
  </w:num>
  <w:num w:numId="12">
    <w:abstractNumId w:val="6"/>
  </w:num>
  <w:num w:numId="13">
    <w:abstractNumId w:val="14"/>
  </w:num>
  <w:num w:numId="14">
    <w:abstractNumId w:val="24"/>
  </w:num>
  <w:num w:numId="15">
    <w:abstractNumId w:val="12"/>
  </w:num>
  <w:num w:numId="16">
    <w:abstractNumId w:val="3"/>
  </w:num>
  <w:num w:numId="17">
    <w:abstractNumId w:val="10"/>
  </w:num>
  <w:num w:numId="18">
    <w:abstractNumId w:val="1"/>
  </w:num>
  <w:num w:numId="19">
    <w:abstractNumId w:val="19"/>
  </w:num>
  <w:num w:numId="20">
    <w:abstractNumId w:val="17"/>
  </w:num>
  <w:num w:numId="21">
    <w:abstractNumId w:val="27"/>
  </w:num>
  <w:num w:numId="22">
    <w:abstractNumId w:val="26"/>
  </w:num>
  <w:num w:numId="23">
    <w:abstractNumId w:val="7"/>
  </w:num>
  <w:num w:numId="24">
    <w:abstractNumId w:val="2"/>
  </w:num>
  <w:num w:numId="25">
    <w:abstractNumId w:val="9"/>
  </w:num>
  <w:num w:numId="26">
    <w:abstractNumId w:val="25"/>
  </w:num>
  <w:num w:numId="27">
    <w:abstractNumId w:val="30"/>
  </w:num>
  <w:num w:numId="28">
    <w:abstractNumId w:val="28"/>
  </w:num>
  <w:num w:numId="29">
    <w:abstractNumId w:val="18"/>
  </w:num>
  <w:num w:numId="30">
    <w:abstractNumId w:val="15"/>
  </w:num>
  <w:num w:numId="31">
    <w:abstractNumId w:val="8"/>
  </w:num>
  <w:num w:numId="32">
    <w:abstractNumId w:val="23"/>
  </w:num>
  <w:num w:numId="33">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stylePaneFormatFilter w:val="3F01"/>
  <w:defaultTabStop w:val="708"/>
  <w:hyphenationZone w:val="425"/>
  <w:drawingGridHorizontalSpacing w:val="12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AF37EB"/>
    <w:rsid w:val="0000273C"/>
    <w:rsid w:val="00002E56"/>
    <w:rsid w:val="0000446C"/>
    <w:rsid w:val="00004EA7"/>
    <w:rsid w:val="000059CD"/>
    <w:rsid w:val="0001187A"/>
    <w:rsid w:val="00034C4C"/>
    <w:rsid w:val="00035E57"/>
    <w:rsid w:val="000405CF"/>
    <w:rsid w:val="0005365C"/>
    <w:rsid w:val="0005383B"/>
    <w:rsid w:val="00060BFD"/>
    <w:rsid w:val="000648C9"/>
    <w:rsid w:val="00070BE1"/>
    <w:rsid w:val="0007277A"/>
    <w:rsid w:val="0008112E"/>
    <w:rsid w:val="00081587"/>
    <w:rsid w:val="00082334"/>
    <w:rsid w:val="00090771"/>
    <w:rsid w:val="000931A1"/>
    <w:rsid w:val="000A2F72"/>
    <w:rsid w:val="000B382C"/>
    <w:rsid w:val="000C04C7"/>
    <w:rsid w:val="000D6E01"/>
    <w:rsid w:val="000E4244"/>
    <w:rsid w:val="000E7A9B"/>
    <w:rsid w:val="000F2BE1"/>
    <w:rsid w:val="00102297"/>
    <w:rsid w:val="0011137A"/>
    <w:rsid w:val="00114C97"/>
    <w:rsid w:val="00115C7E"/>
    <w:rsid w:val="00116D29"/>
    <w:rsid w:val="00124BA2"/>
    <w:rsid w:val="00131361"/>
    <w:rsid w:val="00132CB9"/>
    <w:rsid w:val="00141CF2"/>
    <w:rsid w:val="00146308"/>
    <w:rsid w:val="00160CD8"/>
    <w:rsid w:val="00161173"/>
    <w:rsid w:val="00171CF6"/>
    <w:rsid w:val="001746DF"/>
    <w:rsid w:val="0017531F"/>
    <w:rsid w:val="00194ED5"/>
    <w:rsid w:val="001A1570"/>
    <w:rsid w:val="001A17B3"/>
    <w:rsid w:val="001D1FA2"/>
    <w:rsid w:val="001E4140"/>
    <w:rsid w:val="001E7354"/>
    <w:rsid w:val="001F0954"/>
    <w:rsid w:val="001F264A"/>
    <w:rsid w:val="00227CFF"/>
    <w:rsid w:val="00242300"/>
    <w:rsid w:val="002637C8"/>
    <w:rsid w:val="00287C60"/>
    <w:rsid w:val="002A0C03"/>
    <w:rsid w:val="002A6002"/>
    <w:rsid w:val="002B38B0"/>
    <w:rsid w:val="002C3264"/>
    <w:rsid w:val="002D7D11"/>
    <w:rsid w:val="002F5268"/>
    <w:rsid w:val="002F74D4"/>
    <w:rsid w:val="00307B12"/>
    <w:rsid w:val="003147F8"/>
    <w:rsid w:val="00316109"/>
    <w:rsid w:val="0031636D"/>
    <w:rsid w:val="003212BC"/>
    <w:rsid w:val="00327CB1"/>
    <w:rsid w:val="00334EC2"/>
    <w:rsid w:val="0034723D"/>
    <w:rsid w:val="00350208"/>
    <w:rsid w:val="003513F5"/>
    <w:rsid w:val="00355217"/>
    <w:rsid w:val="0036402F"/>
    <w:rsid w:val="00380DE2"/>
    <w:rsid w:val="00387E3A"/>
    <w:rsid w:val="003A272F"/>
    <w:rsid w:val="003B26C9"/>
    <w:rsid w:val="003C4124"/>
    <w:rsid w:val="003F410C"/>
    <w:rsid w:val="00406AAD"/>
    <w:rsid w:val="004151FA"/>
    <w:rsid w:val="00422552"/>
    <w:rsid w:val="0042329C"/>
    <w:rsid w:val="00442B7D"/>
    <w:rsid w:val="004446A6"/>
    <w:rsid w:val="00446E05"/>
    <w:rsid w:val="004633DE"/>
    <w:rsid w:val="004806B9"/>
    <w:rsid w:val="0048205C"/>
    <w:rsid w:val="004A019A"/>
    <w:rsid w:val="004A4C4B"/>
    <w:rsid w:val="004B4AC8"/>
    <w:rsid w:val="004C0393"/>
    <w:rsid w:val="004C08E1"/>
    <w:rsid w:val="004D07A4"/>
    <w:rsid w:val="004D7661"/>
    <w:rsid w:val="004E7805"/>
    <w:rsid w:val="004F2D54"/>
    <w:rsid w:val="004F6567"/>
    <w:rsid w:val="0050197F"/>
    <w:rsid w:val="00506179"/>
    <w:rsid w:val="00506BD1"/>
    <w:rsid w:val="005112B7"/>
    <w:rsid w:val="00513F90"/>
    <w:rsid w:val="00526B63"/>
    <w:rsid w:val="00527F7C"/>
    <w:rsid w:val="00532F66"/>
    <w:rsid w:val="005400BA"/>
    <w:rsid w:val="00540B1C"/>
    <w:rsid w:val="00543B8D"/>
    <w:rsid w:val="00543DBE"/>
    <w:rsid w:val="005452F1"/>
    <w:rsid w:val="00546B6D"/>
    <w:rsid w:val="00552E01"/>
    <w:rsid w:val="0055667D"/>
    <w:rsid w:val="0056069E"/>
    <w:rsid w:val="0056207A"/>
    <w:rsid w:val="005737E9"/>
    <w:rsid w:val="005972B9"/>
    <w:rsid w:val="005A1A24"/>
    <w:rsid w:val="005A6507"/>
    <w:rsid w:val="005C1A1A"/>
    <w:rsid w:val="005C356F"/>
    <w:rsid w:val="005C39D6"/>
    <w:rsid w:val="005C44FA"/>
    <w:rsid w:val="005D2FA8"/>
    <w:rsid w:val="005D6582"/>
    <w:rsid w:val="00603C36"/>
    <w:rsid w:val="00605DEC"/>
    <w:rsid w:val="006136EC"/>
    <w:rsid w:val="006162CB"/>
    <w:rsid w:val="006163B5"/>
    <w:rsid w:val="00640955"/>
    <w:rsid w:val="00657EDA"/>
    <w:rsid w:val="00666A88"/>
    <w:rsid w:val="00667EB0"/>
    <w:rsid w:val="00684C5A"/>
    <w:rsid w:val="00691569"/>
    <w:rsid w:val="006A57F3"/>
    <w:rsid w:val="006D4AEF"/>
    <w:rsid w:val="006D60DD"/>
    <w:rsid w:val="006E1DC3"/>
    <w:rsid w:val="006F283A"/>
    <w:rsid w:val="00704C2F"/>
    <w:rsid w:val="00707C73"/>
    <w:rsid w:val="00710C72"/>
    <w:rsid w:val="00715953"/>
    <w:rsid w:val="00716B10"/>
    <w:rsid w:val="00722098"/>
    <w:rsid w:val="00726739"/>
    <w:rsid w:val="007319A7"/>
    <w:rsid w:val="00734125"/>
    <w:rsid w:val="00745899"/>
    <w:rsid w:val="0074683F"/>
    <w:rsid w:val="00761413"/>
    <w:rsid w:val="0076383C"/>
    <w:rsid w:val="007652E2"/>
    <w:rsid w:val="0077506D"/>
    <w:rsid w:val="00783E47"/>
    <w:rsid w:val="00785B65"/>
    <w:rsid w:val="007A343B"/>
    <w:rsid w:val="007A5781"/>
    <w:rsid w:val="007C7B30"/>
    <w:rsid w:val="007E22ED"/>
    <w:rsid w:val="007E4087"/>
    <w:rsid w:val="007F56F7"/>
    <w:rsid w:val="00801114"/>
    <w:rsid w:val="00827708"/>
    <w:rsid w:val="008318E2"/>
    <w:rsid w:val="008323B7"/>
    <w:rsid w:val="00835772"/>
    <w:rsid w:val="00837E92"/>
    <w:rsid w:val="008411F5"/>
    <w:rsid w:val="00842999"/>
    <w:rsid w:val="00884649"/>
    <w:rsid w:val="0089098E"/>
    <w:rsid w:val="008A2903"/>
    <w:rsid w:val="008A4455"/>
    <w:rsid w:val="008C11EB"/>
    <w:rsid w:val="008C26B9"/>
    <w:rsid w:val="008D187B"/>
    <w:rsid w:val="008D2CC9"/>
    <w:rsid w:val="008D4E2C"/>
    <w:rsid w:val="008E48CA"/>
    <w:rsid w:val="008F39F7"/>
    <w:rsid w:val="0090192D"/>
    <w:rsid w:val="00911714"/>
    <w:rsid w:val="00925E59"/>
    <w:rsid w:val="00927CE6"/>
    <w:rsid w:val="009303AD"/>
    <w:rsid w:val="009333D3"/>
    <w:rsid w:val="00947767"/>
    <w:rsid w:val="0095670A"/>
    <w:rsid w:val="0095721D"/>
    <w:rsid w:val="009742BC"/>
    <w:rsid w:val="00980C89"/>
    <w:rsid w:val="009864B9"/>
    <w:rsid w:val="00987D82"/>
    <w:rsid w:val="009900B8"/>
    <w:rsid w:val="009A0958"/>
    <w:rsid w:val="009A61E4"/>
    <w:rsid w:val="009A66A3"/>
    <w:rsid w:val="009B5E6B"/>
    <w:rsid w:val="009B7E09"/>
    <w:rsid w:val="009D42DD"/>
    <w:rsid w:val="009E4D09"/>
    <w:rsid w:val="009E5CF0"/>
    <w:rsid w:val="00A13AD7"/>
    <w:rsid w:val="00A317D9"/>
    <w:rsid w:val="00A41E91"/>
    <w:rsid w:val="00A44821"/>
    <w:rsid w:val="00A519D6"/>
    <w:rsid w:val="00A6566D"/>
    <w:rsid w:val="00A65C4E"/>
    <w:rsid w:val="00A97A7A"/>
    <w:rsid w:val="00AA0DDA"/>
    <w:rsid w:val="00AB353F"/>
    <w:rsid w:val="00AB5616"/>
    <w:rsid w:val="00AC3B31"/>
    <w:rsid w:val="00AD0BE3"/>
    <w:rsid w:val="00AD2AB7"/>
    <w:rsid w:val="00AD615F"/>
    <w:rsid w:val="00AE7CD0"/>
    <w:rsid w:val="00AF37EB"/>
    <w:rsid w:val="00AF6062"/>
    <w:rsid w:val="00AF62AC"/>
    <w:rsid w:val="00AF77BC"/>
    <w:rsid w:val="00B006D5"/>
    <w:rsid w:val="00B0256F"/>
    <w:rsid w:val="00B02F51"/>
    <w:rsid w:val="00B11349"/>
    <w:rsid w:val="00B16E0D"/>
    <w:rsid w:val="00B2248C"/>
    <w:rsid w:val="00B23306"/>
    <w:rsid w:val="00B26746"/>
    <w:rsid w:val="00B3504E"/>
    <w:rsid w:val="00B37E47"/>
    <w:rsid w:val="00B41589"/>
    <w:rsid w:val="00B50F40"/>
    <w:rsid w:val="00B57194"/>
    <w:rsid w:val="00B62E16"/>
    <w:rsid w:val="00B778D1"/>
    <w:rsid w:val="00B83489"/>
    <w:rsid w:val="00B91A7B"/>
    <w:rsid w:val="00B94114"/>
    <w:rsid w:val="00B95A35"/>
    <w:rsid w:val="00BB41FF"/>
    <w:rsid w:val="00BD02D3"/>
    <w:rsid w:val="00BE02D4"/>
    <w:rsid w:val="00BE1504"/>
    <w:rsid w:val="00C056A6"/>
    <w:rsid w:val="00C05F8C"/>
    <w:rsid w:val="00C132B0"/>
    <w:rsid w:val="00C16DC6"/>
    <w:rsid w:val="00C45AC5"/>
    <w:rsid w:val="00C46926"/>
    <w:rsid w:val="00C5601A"/>
    <w:rsid w:val="00C67C6D"/>
    <w:rsid w:val="00C72DEB"/>
    <w:rsid w:val="00C73397"/>
    <w:rsid w:val="00C73748"/>
    <w:rsid w:val="00C75B35"/>
    <w:rsid w:val="00C850BD"/>
    <w:rsid w:val="00C9321D"/>
    <w:rsid w:val="00CA2E59"/>
    <w:rsid w:val="00CA5A66"/>
    <w:rsid w:val="00CA72F4"/>
    <w:rsid w:val="00CB2817"/>
    <w:rsid w:val="00CD765E"/>
    <w:rsid w:val="00CE24E1"/>
    <w:rsid w:val="00CE4816"/>
    <w:rsid w:val="00D00D6D"/>
    <w:rsid w:val="00D13C41"/>
    <w:rsid w:val="00D16B00"/>
    <w:rsid w:val="00D17FDF"/>
    <w:rsid w:val="00D30F6D"/>
    <w:rsid w:val="00D33E2B"/>
    <w:rsid w:val="00D45B77"/>
    <w:rsid w:val="00D55AE2"/>
    <w:rsid w:val="00D56D70"/>
    <w:rsid w:val="00D6651F"/>
    <w:rsid w:val="00D74C94"/>
    <w:rsid w:val="00D81A3A"/>
    <w:rsid w:val="00D81D96"/>
    <w:rsid w:val="00D90952"/>
    <w:rsid w:val="00DB7C7E"/>
    <w:rsid w:val="00DC1ED4"/>
    <w:rsid w:val="00DE40D0"/>
    <w:rsid w:val="00DF5001"/>
    <w:rsid w:val="00DF7B33"/>
    <w:rsid w:val="00E03558"/>
    <w:rsid w:val="00E07131"/>
    <w:rsid w:val="00E1029E"/>
    <w:rsid w:val="00E171DC"/>
    <w:rsid w:val="00E40407"/>
    <w:rsid w:val="00E40559"/>
    <w:rsid w:val="00E41FD0"/>
    <w:rsid w:val="00E45450"/>
    <w:rsid w:val="00E5063D"/>
    <w:rsid w:val="00E542C6"/>
    <w:rsid w:val="00E604B2"/>
    <w:rsid w:val="00E657EB"/>
    <w:rsid w:val="00E845A7"/>
    <w:rsid w:val="00E848FF"/>
    <w:rsid w:val="00E90BEA"/>
    <w:rsid w:val="00E90CFC"/>
    <w:rsid w:val="00E92112"/>
    <w:rsid w:val="00EA654E"/>
    <w:rsid w:val="00EC0D16"/>
    <w:rsid w:val="00ED3336"/>
    <w:rsid w:val="00EE1769"/>
    <w:rsid w:val="00F00B1A"/>
    <w:rsid w:val="00F0326D"/>
    <w:rsid w:val="00F05CBB"/>
    <w:rsid w:val="00F273CE"/>
    <w:rsid w:val="00F47CB2"/>
    <w:rsid w:val="00F504BC"/>
    <w:rsid w:val="00F53A8E"/>
    <w:rsid w:val="00F61BBE"/>
    <w:rsid w:val="00F83E60"/>
    <w:rsid w:val="00F86080"/>
    <w:rsid w:val="00F91900"/>
    <w:rsid w:val="00F9325B"/>
    <w:rsid w:val="00F9525C"/>
    <w:rsid w:val="00FB1A90"/>
    <w:rsid w:val="00FC2264"/>
    <w:rsid w:val="00FD41FD"/>
    <w:rsid w:val="00FD7F10"/>
    <w:rsid w:val="00FE0429"/>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eastAsia="es-ES"/>
    </w:rPr>
  </w:style>
  <w:style w:type="paragraph" w:styleId="Ttulo1">
    <w:name w:val="heading 1"/>
    <w:basedOn w:val="Normal"/>
    <w:next w:val="Normal"/>
    <w:link w:val="Ttulo1Car"/>
    <w:qFormat/>
    <w:rsid w:val="00E03558"/>
    <w:pPr>
      <w:keepNext/>
      <w:numPr>
        <w:numId w:val="4"/>
      </w:numPr>
      <w:spacing w:before="60" w:after="60" w:line="280" w:lineRule="exact"/>
      <w:outlineLvl w:val="0"/>
    </w:pPr>
    <w:rPr>
      <w:rFonts w:ascii="Arial" w:hAnsi="Arial" w:cs="Arial"/>
      <w:b/>
      <w:bCs/>
      <w:kern w:val="32"/>
      <w:szCs w:val="32"/>
    </w:rPr>
  </w:style>
  <w:style w:type="paragraph" w:styleId="Ttulo2">
    <w:name w:val="heading 2"/>
    <w:basedOn w:val="Normal"/>
    <w:next w:val="Normal"/>
    <w:qFormat/>
    <w:rsid w:val="00E03558"/>
    <w:pPr>
      <w:keepNext/>
      <w:numPr>
        <w:ilvl w:val="1"/>
        <w:numId w:val="4"/>
      </w:numPr>
      <w:spacing w:before="240" w:after="60"/>
      <w:outlineLvl w:val="1"/>
    </w:pPr>
    <w:rPr>
      <w:rFonts w:ascii="Arial" w:hAnsi="Arial" w:cs="Arial"/>
      <w:b/>
      <w:bCs/>
      <w:iCs/>
      <w:sz w:val="22"/>
      <w:szCs w:val="28"/>
    </w:rPr>
  </w:style>
  <w:style w:type="paragraph" w:styleId="Ttulo3">
    <w:name w:val="heading 3"/>
    <w:basedOn w:val="Normal"/>
    <w:next w:val="Normal"/>
    <w:qFormat/>
    <w:rsid w:val="00E03558"/>
    <w:pPr>
      <w:keepNext/>
      <w:numPr>
        <w:ilvl w:val="2"/>
        <w:numId w:val="4"/>
      </w:numPr>
      <w:spacing w:before="240" w:after="60"/>
      <w:outlineLvl w:val="2"/>
    </w:pPr>
    <w:rPr>
      <w:rFonts w:ascii="Arial" w:hAnsi="Arial" w:cs="Arial"/>
      <w:b/>
      <w:bCs/>
      <w:i/>
      <w:sz w:val="20"/>
      <w:szCs w:val="26"/>
    </w:rPr>
  </w:style>
  <w:style w:type="paragraph" w:styleId="Ttulo4">
    <w:name w:val="heading 4"/>
    <w:basedOn w:val="Normal"/>
    <w:next w:val="Normal"/>
    <w:qFormat/>
    <w:rsid w:val="00E03558"/>
    <w:pPr>
      <w:keepNext/>
      <w:numPr>
        <w:ilvl w:val="3"/>
        <w:numId w:val="4"/>
      </w:numPr>
      <w:spacing w:before="240" w:after="60"/>
      <w:outlineLvl w:val="3"/>
    </w:pPr>
    <w:rPr>
      <w:b/>
      <w:bCs/>
      <w:sz w:val="28"/>
      <w:szCs w:val="28"/>
    </w:rPr>
  </w:style>
  <w:style w:type="paragraph" w:styleId="Ttulo5">
    <w:name w:val="heading 5"/>
    <w:basedOn w:val="Normal"/>
    <w:next w:val="Normal"/>
    <w:qFormat/>
    <w:rsid w:val="00E03558"/>
    <w:pPr>
      <w:numPr>
        <w:ilvl w:val="4"/>
        <w:numId w:val="4"/>
      </w:numPr>
      <w:spacing w:before="240" w:after="60"/>
      <w:outlineLvl w:val="4"/>
    </w:pPr>
    <w:rPr>
      <w:b/>
      <w:bCs/>
      <w:i/>
      <w:iCs/>
      <w:sz w:val="26"/>
      <w:szCs w:val="26"/>
    </w:rPr>
  </w:style>
  <w:style w:type="paragraph" w:styleId="Ttulo6">
    <w:name w:val="heading 6"/>
    <w:basedOn w:val="Normal"/>
    <w:next w:val="Normal"/>
    <w:qFormat/>
    <w:rsid w:val="00E03558"/>
    <w:pPr>
      <w:numPr>
        <w:ilvl w:val="5"/>
        <w:numId w:val="4"/>
      </w:numPr>
      <w:spacing w:before="240" w:after="60"/>
      <w:outlineLvl w:val="5"/>
    </w:pPr>
    <w:rPr>
      <w:b/>
      <w:bCs/>
      <w:sz w:val="22"/>
      <w:szCs w:val="22"/>
    </w:rPr>
  </w:style>
  <w:style w:type="paragraph" w:styleId="Ttulo7">
    <w:name w:val="heading 7"/>
    <w:basedOn w:val="Normal"/>
    <w:next w:val="Normal"/>
    <w:qFormat/>
    <w:rsid w:val="00E03558"/>
    <w:pPr>
      <w:numPr>
        <w:ilvl w:val="6"/>
        <w:numId w:val="4"/>
      </w:numPr>
      <w:spacing w:before="240" w:after="60"/>
      <w:outlineLvl w:val="6"/>
    </w:pPr>
  </w:style>
  <w:style w:type="paragraph" w:styleId="Ttulo8">
    <w:name w:val="heading 8"/>
    <w:basedOn w:val="Normal"/>
    <w:next w:val="Normal"/>
    <w:qFormat/>
    <w:rsid w:val="00E03558"/>
    <w:pPr>
      <w:numPr>
        <w:ilvl w:val="7"/>
        <w:numId w:val="4"/>
      </w:numPr>
      <w:spacing w:before="240" w:after="60"/>
      <w:outlineLvl w:val="7"/>
    </w:pPr>
    <w:rPr>
      <w:i/>
      <w:iCs/>
    </w:rPr>
  </w:style>
  <w:style w:type="paragraph" w:styleId="Ttulo9">
    <w:name w:val="heading 9"/>
    <w:basedOn w:val="Normal"/>
    <w:next w:val="Normal"/>
    <w:qFormat/>
    <w:rsid w:val="00E03558"/>
    <w:pPr>
      <w:numPr>
        <w:ilvl w:val="8"/>
        <w:numId w:val="4"/>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rsid w:val="00B37E47"/>
    <w:pPr>
      <w:tabs>
        <w:tab w:val="left" w:pos="330"/>
        <w:tab w:val="right" w:leader="underscore" w:pos="8494"/>
      </w:tabs>
      <w:spacing w:before="360" w:after="360"/>
      <w:jc w:val="center"/>
    </w:pPr>
    <w:rPr>
      <w:rFonts w:ascii="Californian FB" w:hAnsi="Californian FB"/>
      <w:b/>
      <w:bCs/>
      <w:caps/>
      <w:sz w:val="28"/>
      <w:szCs w:val="22"/>
      <w:u w:val="single"/>
    </w:rPr>
  </w:style>
  <w:style w:type="paragraph" w:styleId="TDC2">
    <w:name w:val="toc 2"/>
    <w:basedOn w:val="Normal"/>
    <w:next w:val="Normal"/>
    <w:autoRedefine/>
    <w:uiPriority w:val="39"/>
    <w:rsid w:val="00E03558"/>
    <w:rPr>
      <w:b/>
      <w:bCs/>
      <w:smallCaps/>
      <w:sz w:val="22"/>
      <w:szCs w:val="22"/>
    </w:rPr>
  </w:style>
  <w:style w:type="paragraph" w:styleId="TDC3">
    <w:name w:val="toc 3"/>
    <w:basedOn w:val="Normal"/>
    <w:next w:val="Normal"/>
    <w:autoRedefine/>
    <w:uiPriority w:val="39"/>
    <w:rsid w:val="00E03558"/>
    <w:rPr>
      <w:smallCaps/>
      <w:sz w:val="22"/>
      <w:szCs w:val="22"/>
    </w:rPr>
  </w:style>
  <w:style w:type="paragraph" w:styleId="TDC4">
    <w:name w:val="toc 4"/>
    <w:basedOn w:val="Normal"/>
    <w:next w:val="Normal"/>
    <w:autoRedefine/>
    <w:uiPriority w:val="39"/>
    <w:rsid w:val="00E03558"/>
    <w:rPr>
      <w:sz w:val="22"/>
      <w:szCs w:val="22"/>
    </w:rPr>
  </w:style>
  <w:style w:type="paragraph" w:styleId="TDC5">
    <w:name w:val="toc 5"/>
    <w:basedOn w:val="Normal"/>
    <w:next w:val="Normal"/>
    <w:autoRedefine/>
    <w:semiHidden/>
    <w:rsid w:val="00E03558"/>
    <w:rPr>
      <w:sz w:val="22"/>
      <w:szCs w:val="22"/>
    </w:rPr>
  </w:style>
  <w:style w:type="paragraph" w:styleId="TDC6">
    <w:name w:val="toc 6"/>
    <w:basedOn w:val="Normal"/>
    <w:next w:val="Normal"/>
    <w:autoRedefine/>
    <w:semiHidden/>
    <w:rsid w:val="00E03558"/>
    <w:rPr>
      <w:sz w:val="22"/>
      <w:szCs w:val="22"/>
    </w:rPr>
  </w:style>
  <w:style w:type="paragraph" w:styleId="TDC7">
    <w:name w:val="toc 7"/>
    <w:basedOn w:val="Normal"/>
    <w:next w:val="Normal"/>
    <w:autoRedefine/>
    <w:semiHidden/>
    <w:rsid w:val="00E03558"/>
    <w:rPr>
      <w:sz w:val="22"/>
      <w:szCs w:val="22"/>
    </w:rPr>
  </w:style>
  <w:style w:type="paragraph" w:styleId="TDC8">
    <w:name w:val="toc 8"/>
    <w:basedOn w:val="Normal"/>
    <w:next w:val="Normal"/>
    <w:autoRedefine/>
    <w:semiHidden/>
    <w:rsid w:val="00E03558"/>
    <w:rPr>
      <w:sz w:val="22"/>
      <w:szCs w:val="22"/>
    </w:rPr>
  </w:style>
  <w:style w:type="paragraph" w:styleId="TDC9">
    <w:name w:val="toc 9"/>
    <w:basedOn w:val="Normal"/>
    <w:next w:val="Normal"/>
    <w:autoRedefine/>
    <w:semiHidden/>
    <w:rsid w:val="00E03558"/>
    <w:rPr>
      <w:sz w:val="22"/>
      <w:szCs w:val="22"/>
    </w:rPr>
  </w:style>
  <w:style w:type="paragraph" w:styleId="Textoindependiente">
    <w:name w:val="Body Text"/>
    <w:basedOn w:val="Normal"/>
    <w:rsid w:val="004151FA"/>
    <w:pPr>
      <w:jc w:val="right"/>
    </w:pPr>
    <w:rPr>
      <w:sz w:val="20"/>
      <w:szCs w:val="20"/>
      <w:lang w:val="es-ES"/>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lang w:val="es-ES"/>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lang w:val="es-ES"/>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val="es-ES"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apple-converted-space">
    <w:name w:val="apple-converted-space"/>
    <w:basedOn w:val="Fuentedeprrafopredeter"/>
    <w:rsid w:val="00A656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eastAsia="es-ES"/>
    </w:rPr>
  </w:style>
  <w:style w:type="paragraph" w:styleId="Ttulo1">
    <w:name w:val="heading 1"/>
    <w:basedOn w:val="Normal"/>
    <w:next w:val="Normal"/>
    <w:link w:val="Ttulo1Car"/>
    <w:qFormat/>
    <w:rsid w:val="00E03558"/>
    <w:pPr>
      <w:keepNext/>
      <w:numPr>
        <w:numId w:val="4"/>
      </w:numPr>
      <w:spacing w:before="60" w:after="60" w:line="280" w:lineRule="exact"/>
      <w:outlineLvl w:val="0"/>
    </w:pPr>
    <w:rPr>
      <w:rFonts w:ascii="Arial" w:hAnsi="Arial" w:cs="Arial"/>
      <w:b/>
      <w:bCs/>
      <w:kern w:val="32"/>
      <w:szCs w:val="32"/>
    </w:rPr>
  </w:style>
  <w:style w:type="paragraph" w:styleId="Ttulo2">
    <w:name w:val="heading 2"/>
    <w:basedOn w:val="Normal"/>
    <w:next w:val="Normal"/>
    <w:qFormat/>
    <w:rsid w:val="00E03558"/>
    <w:pPr>
      <w:keepNext/>
      <w:numPr>
        <w:ilvl w:val="1"/>
        <w:numId w:val="4"/>
      </w:numPr>
      <w:spacing w:before="240" w:after="60"/>
      <w:outlineLvl w:val="1"/>
    </w:pPr>
    <w:rPr>
      <w:rFonts w:ascii="Arial" w:hAnsi="Arial" w:cs="Arial"/>
      <w:b/>
      <w:bCs/>
      <w:iCs/>
      <w:sz w:val="22"/>
      <w:szCs w:val="28"/>
    </w:rPr>
  </w:style>
  <w:style w:type="paragraph" w:styleId="Ttulo3">
    <w:name w:val="heading 3"/>
    <w:basedOn w:val="Normal"/>
    <w:next w:val="Normal"/>
    <w:qFormat/>
    <w:rsid w:val="00E03558"/>
    <w:pPr>
      <w:keepNext/>
      <w:numPr>
        <w:ilvl w:val="2"/>
        <w:numId w:val="4"/>
      </w:numPr>
      <w:spacing w:before="240" w:after="60"/>
      <w:outlineLvl w:val="2"/>
    </w:pPr>
    <w:rPr>
      <w:rFonts w:ascii="Arial" w:hAnsi="Arial" w:cs="Arial"/>
      <w:b/>
      <w:bCs/>
      <w:i/>
      <w:sz w:val="20"/>
      <w:szCs w:val="26"/>
    </w:rPr>
  </w:style>
  <w:style w:type="paragraph" w:styleId="Ttulo4">
    <w:name w:val="heading 4"/>
    <w:basedOn w:val="Normal"/>
    <w:next w:val="Normal"/>
    <w:qFormat/>
    <w:rsid w:val="00E03558"/>
    <w:pPr>
      <w:keepNext/>
      <w:numPr>
        <w:ilvl w:val="3"/>
        <w:numId w:val="4"/>
      </w:numPr>
      <w:spacing w:before="240" w:after="60"/>
      <w:outlineLvl w:val="3"/>
    </w:pPr>
    <w:rPr>
      <w:b/>
      <w:bCs/>
      <w:sz w:val="28"/>
      <w:szCs w:val="28"/>
    </w:rPr>
  </w:style>
  <w:style w:type="paragraph" w:styleId="Ttulo5">
    <w:name w:val="heading 5"/>
    <w:basedOn w:val="Normal"/>
    <w:next w:val="Normal"/>
    <w:qFormat/>
    <w:rsid w:val="00E03558"/>
    <w:pPr>
      <w:numPr>
        <w:ilvl w:val="4"/>
        <w:numId w:val="4"/>
      </w:numPr>
      <w:spacing w:before="240" w:after="60"/>
      <w:outlineLvl w:val="4"/>
    </w:pPr>
    <w:rPr>
      <w:b/>
      <w:bCs/>
      <w:i/>
      <w:iCs/>
      <w:sz w:val="26"/>
      <w:szCs w:val="26"/>
    </w:rPr>
  </w:style>
  <w:style w:type="paragraph" w:styleId="Ttulo6">
    <w:name w:val="heading 6"/>
    <w:basedOn w:val="Normal"/>
    <w:next w:val="Normal"/>
    <w:qFormat/>
    <w:rsid w:val="00E03558"/>
    <w:pPr>
      <w:numPr>
        <w:ilvl w:val="5"/>
        <w:numId w:val="4"/>
      </w:numPr>
      <w:spacing w:before="240" w:after="60"/>
      <w:outlineLvl w:val="5"/>
    </w:pPr>
    <w:rPr>
      <w:b/>
      <w:bCs/>
      <w:sz w:val="22"/>
      <w:szCs w:val="22"/>
    </w:rPr>
  </w:style>
  <w:style w:type="paragraph" w:styleId="Ttulo7">
    <w:name w:val="heading 7"/>
    <w:basedOn w:val="Normal"/>
    <w:next w:val="Normal"/>
    <w:qFormat/>
    <w:rsid w:val="00E03558"/>
    <w:pPr>
      <w:numPr>
        <w:ilvl w:val="6"/>
        <w:numId w:val="4"/>
      </w:numPr>
      <w:spacing w:before="240" w:after="60"/>
      <w:outlineLvl w:val="6"/>
    </w:pPr>
  </w:style>
  <w:style w:type="paragraph" w:styleId="Ttulo8">
    <w:name w:val="heading 8"/>
    <w:basedOn w:val="Normal"/>
    <w:next w:val="Normal"/>
    <w:qFormat/>
    <w:rsid w:val="00E03558"/>
    <w:pPr>
      <w:numPr>
        <w:ilvl w:val="7"/>
        <w:numId w:val="4"/>
      </w:numPr>
      <w:spacing w:before="240" w:after="60"/>
      <w:outlineLvl w:val="7"/>
    </w:pPr>
    <w:rPr>
      <w:i/>
      <w:iCs/>
    </w:rPr>
  </w:style>
  <w:style w:type="paragraph" w:styleId="Ttulo9">
    <w:name w:val="heading 9"/>
    <w:basedOn w:val="Normal"/>
    <w:next w:val="Normal"/>
    <w:qFormat/>
    <w:rsid w:val="00E03558"/>
    <w:pPr>
      <w:numPr>
        <w:ilvl w:val="8"/>
        <w:numId w:val="4"/>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rsid w:val="00B37E47"/>
    <w:pPr>
      <w:tabs>
        <w:tab w:val="left" w:pos="330"/>
        <w:tab w:val="right" w:leader="underscore" w:pos="8494"/>
      </w:tabs>
      <w:spacing w:before="360" w:after="360"/>
      <w:jc w:val="center"/>
    </w:pPr>
    <w:rPr>
      <w:rFonts w:ascii="Californian FB" w:hAnsi="Californian FB"/>
      <w:b/>
      <w:bCs/>
      <w:caps/>
      <w:sz w:val="28"/>
      <w:szCs w:val="22"/>
      <w:u w:val="single"/>
    </w:rPr>
  </w:style>
  <w:style w:type="paragraph" w:styleId="TDC2">
    <w:name w:val="toc 2"/>
    <w:basedOn w:val="Normal"/>
    <w:next w:val="Normal"/>
    <w:autoRedefine/>
    <w:uiPriority w:val="39"/>
    <w:rsid w:val="00E03558"/>
    <w:rPr>
      <w:b/>
      <w:bCs/>
      <w:smallCaps/>
      <w:sz w:val="22"/>
      <w:szCs w:val="22"/>
    </w:rPr>
  </w:style>
  <w:style w:type="paragraph" w:styleId="TDC3">
    <w:name w:val="toc 3"/>
    <w:basedOn w:val="Normal"/>
    <w:next w:val="Normal"/>
    <w:autoRedefine/>
    <w:uiPriority w:val="39"/>
    <w:rsid w:val="00E03558"/>
    <w:rPr>
      <w:smallCaps/>
      <w:sz w:val="22"/>
      <w:szCs w:val="22"/>
    </w:rPr>
  </w:style>
  <w:style w:type="paragraph" w:styleId="TDC4">
    <w:name w:val="toc 4"/>
    <w:basedOn w:val="Normal"/>
    <w:next w:val="Normal"/>
    <w:autoRedefine/>
    <w:uiPriority w:val="39"/>
    <w:rsid w:val="00E03558"/>
    <w:rPr>
      <w:sz w:val="22"/>
      <w:szCs w:val="22"/>
    </w:rPr>
  </w:style>
  <w:style w:type="paragraph" w:styleId="TDC5">
    <w:name w:val="toc 5"/>
    <w:basedOn w:val="Normal"/>
    <w:next w:val="Normal"/>
    <w:autoRedefine/>
    <w:semiHidden/>
    <w:rsid w:val="00E03558"/>
    <w:rPr>
      <w:sz w:val="22"/>
      <w:szCs w:val="22"/>
    </w:rPr>
  </w:style>
  <w:style w:type="paragraph" w:styleId="TDC6">
    <w:name w:val="toc 6"/>
    <w:basedOn w:val="Normal"/>
    <w:next w:val="Normal"/>
    <w:autoRedefine/>
    <w:semiHidden/>
    <w:rsid w:val="00E03558"/>
    <w:rPr>
      <w:sz w:val="22"/>
      <w:szCs w:val="22"/>
    </w:rPr>
  </w:style>
  <w:style w:type="paragraph" w:styleId="TDC7">
    <w:name w:val="toc 7"/>
    <w:basedOn w:val="Normal"/>
    <w:next w:val="Normal"/>
    <w:autoRedefine/>
    <w:semiHidden/>
    <w:rsid w:val="00E03558"/>
    <w:rPr>
      <w:sz w:val="22"/>
      <w:szCs w:val="22"/>
    </w:rPr>
  </w:style>
  <w:style w:type="paragraph" w:styleId="TDC8">
    <w:name w:val="toc 8"/>
    <w:basedOn w:val="Normal"/>
    <w:next w:val="Normal"/>
    <w:autoRedefine/>
    <w:semiHidden/>
    <w:rsid w:val="00E03558"/>
    <w:rPr>
      <w:sz w:val="22"/>
      <w:szCs w:val="22"/>
    </w:rPr>
  </w:style>
  <w:style w:type="paragraph" w:styleId="TDC9">
    <w:name w:val="toc 9"/>
    <w:basedOn w:val="Normal"/>
    <w:next w:val="Normal"/>
    <w:autoRedefine/>
    <w:semiHidden/>
    <w:rsid w:val="00E03558"/>
    <w:rPr>
      <w:sz w:val="22"/>
      <w:szCs w:val="22"/>
    </w:rPr>
  </w:style>
  <w:style w:type="paragraph" w:styleId="Textoindependiente">
    <w:name w:val="Body Text"/>
    <w:basedOn w:val="Normal"/>
    <w:rsid w:val="004151FA"/>
    <w:pPr>
      <w:jc w:val="right"/>
    </w:pPr>
    <w:rPr>
      <w:sz w:val="20"/>
      <w:szCs w:val="20"/>
      <w:lang w:val="es-ES"/>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lang w:val="es-ES"/>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lang w:val="es-ES"/>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val="es-ES"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r="http://schemas.openxmlformats.org/officeDocument/2006/relationships" xmlns:w="http://schemas.openxmlformats.org/wordprocessingml/2006/main">
  <w:divs>
    <w:div w:id="234047051">
      <w:bodyDiv w:val="1"/>
      <w:marLeft w:val="0"/>
      <w:marRight w:val="0"/>
      <w:marTop w:val="0"/>
      <w:marBottom w:val="0"/>
      <w:divBdr>
        <w:top w:val="none" w:sz="0" w:space="0" w:color="auto"/>
        <w:left w:val="none" w:sz="0" w:space="0" w:color="auto"/>
        <w:bottom w:val="none" w:sz="0" w:space="0" w:color="auto"/>
        <w:right w:val="none" w:sz="0" w:space="0" w:color="auto"/>
      </w:divBdr>
      <w:divsChild>
        <w:div w:id="1265114537">
          <w:marLeft w:val="1166"/>
          <w:marRight w:val="0"/>
          <w:marTop w:val="115"/>
          <w:marBottom w:val="0"/>
          <w:divBdr>
            <w:top w:val="none" w:sz="0" w:space="0" w:color="auto"/>
            <w:left w:val="none" w:sz="0" w:space="0" w:color="auto"/>
            <w:bottom w:val="none" w:sz="0" w:space="0" w:color="auto"/>
            <w:right w:val="none" w:sz="0" w:space="0" w:color="auto"/>
          </w:divBdr>
        </w:div>
        <w:div w:id="1984894027">
          <w:marLeft w:val="1166"/>
          <w:marRight w:val="0"/>
          <w:marTop w:val="115"/>
          <w:marBottom w:val="0"/>
          <w:divBdr>
            <w:top w:val="none" w:sz="0" w:space="0" w:color="auto"/>
            <w:left w:val="none" w:sz="0" w:space="0" w:color="auto"/>
            <w:bottom w:val="none" w:sz="0" w:space="0" w:color="auto"/>
            <w:right w:val="none" w:sz="0" w:space="0" w:color="auto"/>
          </w:divBdr>
        </w:div>
        <w:div w:id="422384478">
          <w:marLeft w:val="1166"/>
          <w:marRight w:val="0"/>
          <w:marTop w:val="115"/>
          <w:marBottom w:val="0"/>
          <w:divBdr>
            <w:top w:val="none" w:sz="0" w:space="0" w:color="auto"/>
            <w:left w:val="none" w:sz="0" w:space="0" w:color="auto"/>
            <w:bottom w:val="none" w:sz="0" w:space="0" w:color="auto"/>
            <w:right w:val="none" w:sz="0" w:space="0" w:color="auto"/>
          </w:divBdr>
        </w:div>
        <w:div w:id="257908800">
          <w:marLeft w:val="1166"/>
          <w:marRight w:val="0"/>
          <w:marTop w:val="115"/>
          <w:marBottom w:val="0"/>
          <w:divBdr>
            <w:top w:val="none" w:sz="0" w:space="0" w:color="auto"/>
            <w:left w:val="none" w:sz="0" w:space="0" w:color="auto"/>
            <w:bottom w:val="none" w:sz="0" w:space="0" w:color="auto"/>
            <w:right w:val="none" w:sz="0" w:space="0" w:color="auto"/>
          </w:divBdr>
        </w:div>
      </w:divsChild>
    </w:div>
    <w:div w:id="600189074">
      <w:bodyDiv w:val="1"/>
      <w:marLeft w:val="0"/>
      <w:marRight w:val="0"/>
      <w:marTop w:val="0"/>
      <w:marBottom w:val="0"/>
      <w:divBdr>
        <w:top w:val="none" w:sz="0" w:space="0" w:color="auto"/>
        <w:left w:val="none" w:sz="0" w:space="0" w:color="auto"/>
        <w:bottom w:val="none" w:sz="0" w:space="0" w:color="auto"/>
        <w:right w:val="none" w:sz="0" w:space="0" w:color="auto"/>
      </w:divBdr>
      <w:divsChild>
        <w:div w:id="1454405561">
          <w:marLeft w:val="1166"/>
          <w:marRight w:val="0"/>
          <w:marTop w:val="115"/>
          <w:marBottom w:val="0"/>
          <w:divBdr>
            <w:top w:val="none" w:sz="0" w:space="0" w:color="auto"/>
            <w:left w:val="none" w:sz="0" w:space="0" w:color="auto"/>
            <w:bottom w:val="none" w:sz="0" w:space="0" w:color="auto"/>
            <w:right w:val="none" w:sz="0" w:space="0" w:color="auto"/>
          </w:divBdr>
        </w:div>
        <w:div w:id="841243731">
          <w:marLeft w:val="1800"/>
          <w:marRight w:val="0"/>
          <w:marTop w:val="115"/>
          <w:marBottom w:val="0"/>
          <w:divBdr>
            <w:top w:val="none" w:sz="0" w:space="0" w:color="auto"/>
            <w:left w:val="none" w:sz="0" w:space="0" w:color="auto"/>
            <w:bottom w:val="none" w:sz="0" w:space="0" w:color="auto"/>
            <w:right w:val="none" w:sz="0" w:space="0" w:color="auto"/>
          </w:divBdr>
        </w:div>
        <w:div w:id="232938120">
          <w:marLeft w:val="1800"/>
          <w:marRight w:val="0"/>
          <w:marTop w:val="115"/>
          <w:marBottom w:val="0"/>
          <w:divBdr>
            <w:top w:val="none" w:sz="0" w:space="0" w:color="auto"/>
            <w:left w:val="none" w:sz="0" w:space="0" w:color="auto"/>
            <w:bottom w:val="none" w:sz="0" w:space="0" w:color="auto"/>
            <w:right w:val="none" w:sz="0" w:space="0" w:color="auto"/>
          </w:divBdr>
        </w:div>
        <w:div w:id="645816865">
          <w:marLeft w:val="2520"/>
          <w:marRight w:val="0"/>
          <w:marTop w:val="96"/>
          <w:marBottom w:val="0"/>
          <w:divBdr>
            <w:top w:val="none" w:sz="0" w:space="0" w:color="auto"/>
            <w:left w:val="none" w:sz="0" w:space="0" w:color="auto"/>
            <w:bottom w:val="none" w:sz="0" w:space="0" w:color="auto"/>
            <w:right w:val="none" w:sz="0" w:space="0" w:color="auto"/>
          </w:divBdr>
        </w:div>
        <w:div w:id="1133597867">
          <w:marLeft w:val="1800"/>
          <w:marRight w:val="0"/>
          <w:marTop w:val="115"/>
          <w:marBottom w:val="0"/>
          <w:divBdr>
            <w:top w:val="none" w:sz="0" w:space="0" w:color="auto"/>
            <w:left w:val="none" w:sz="0" w:space="0" w:color="auto"/>
            <w:bottom w:val="none" w:sz="0" w:space="0" w:color="auto"/>
            <w:right w:val="none" w:sz="0" w:space="0" w:color="auto"/>
          </w:divBdr>
        </w:div>
        <w:div w:id="1379668223">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5BB12F78-2827-4BF2-84B9-A6997E6B4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2330</Words>
  <Characters>12816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Propuesta COOPERATIVA STA ROSA</vt:lpstr>
    </vt:vector>
  </TitlesOfParts>
  <Company>PUCP</Company>
  <LinksUpToDate>false</LinksUpToDate>
  <CharactersWithSpaces>15116</CharactersWithSpaces>
  <SharedDoc>false</SharedDoc>
  <HLinks>
    <vt:vector size="48" baseType="variant">
      <vt:variant>
        <vt:i4>1048629</vt:i4>
      </vt:variant>
      <vt:variant>
        <vt:i4>38</vt:i4>
      </vt:variant>
      <vt:variant>
        <vt:i4>0</vt:i4>
      </vt:variant>
      <vt:variant>
        <vt:i4>5</vt:i4>
      </vt:variant>
      <vt:variant>
        <vt:lpwstr/>
      </vt:variant>
      <vt:variant>
        <vt:lpwstr>_Toc276200125</vt:lpwstr>
      </vt:variant>
      <vt:variant>
        <vt:i4>1048629</vt:i4>
      </vt:variant>
      <vt:variant>
        <vt:i4>32</vt:i4>
      </vt:variant>
      <vt:variant>
        <vt:i4>0</vt:i4>
      </vt:variant>
      <vt:variant>
        <vt:i4>5</vt:i4>
      </vt:variant>
      <vt:variant>
        <vt:lpwstr/>
      </vt:variant>
      <vt:variant>
        <vt:lpwstr>_Toc276200124</vt:lpwstr>
      </vt:variant>
      <vt:variant>
        <vt:i4>1048629</vt:i4>
      </vt:variant>
      <vt:variant>
        <vt:i4>26</vt:i4>
      </vt:variant>
      <vt:variant>
        <vt:i4>0</vt:i4>
      </vt:variant>
      <vt:variant>
        <vt:i4>5</vt:i4>
      </vt:variant>
      <vt:variant>
        <vt:lpwstr/>
      </vt:variant>
      <vt:variant>
        <vt:lpwstr>_Toc276200123</vt:lpwstr>
      </vt:variant>
      <vt:variant>
        <vt:i4>1048629</vt:i4>
      </vt:variant>
      <vt:variant>
        <vt:i4>20</vt:i4>
      </vt:variant>
      <vt:variant>
        <vt:i4>0</vt:i4>
      </vt:variant>
      <vt:variant>
        <vt:i4>5</vt:i4>
      </vt:variant>
      <vt:variant>
        <vt:lpwstr/>
      </vt:variant>
      <vt:variant>
        <vt:lpwstr>_Toc276200122</vt:lpwstr>
      </vt:variant>
      <vt:variant>
        <vt:i4>1048629</vt:i4>
      </vt:variant>
      <vt:variant>
        <vt:i4>14</vt:i4>
      </vt:variant>
      <vt:variant>
        <vt:i4>0</vt:i4>
      </vt:variant>
      <vt:variant>
        <vt:i4>5</vt:i4>
      </vt:variant>
      <vt:variant>
        <vt:lpwstr/>
      </vt:variant>
      <vt:variant>
        <vt:lpwstr>_Toc276200121</vt:lpwstr>
      </vt:variant>
      <vt:variant>
        <vt:i4>1048629</vt:i4>
      </vt:variant>
      <vt:variant>
        <vt:i4>8</vt:i4>
      </vt:variant>
      <vt:variant>
        <vt:i4>0</vt:i4>
      </vt:variant>
      <vt:variant>
        <vt:i4>5</vt:i4>
      </vt:variant>
      <vt:variant>
        <vt:lpwstr/>
      </vt:variant>
      <vt:variant>
        <vt:lpwstr>_Toc276200120</vt:lpwstr>
      </vt:variant>
      <vt:variant>
        <vt:i4>1245237</vt:i4>
      </vt:variant>
      <vt:variant>
        <vt:i4>2</vt:i4>
      </vt:variant>
      <vt:variant>
        <vt:i4>0</vt:i4>
      </vt:variant>
      <vt:variant>
        <vt:i4>5</vt:i4>
      </vt:variant>
      <vt:variant>
        <vt:lpwstr/>
      </vt:variant>
      <vt:variant>
        <vt:lpwstr>_Toc276200119</vt:lpwstr>
      </vt:variant>
      <vt:variant>
        <vt:i4>7143494</vt:i4>
      </vt:variant>
      <vt:variant>
        <vt:i4>3</vt:i4>
      </vt:variant>
      <vt:variant>
        <vt:i4>0</vt:i4>
      </vt:variant>
      <vt:variant>
        <vt:i4>5</vt:i4>
      </vt:variant>
      <vt:variant>
        <vt:lpwstr>mailto:contactenos@tupiaca.com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COOPERATIVA STA ROSA</dc:title>
  <dc:subject>TUPIA CONSULTORES Y AUDITORES</dc:subject>
  <dc:creator>Administrador</dc:creator>
  <cp:lastModifiedBy>Ing. Manuel Tupia A, PhD. CISA, CISM, CRISC, COBIT</cp:lastModifiedBy>
  <cp:revision>21</cp:revision>
  <cp:lastPrinted>2012-08-03T19:49:00Z</cp:lastPrinted>
  <dcterms:created xsi:type="dcterms:W3CDTF">2012-09-20T01:33:00Z</dcterms:created>
  <dcterms:modified xsi:type="dcterms:W3CDTF">2013-06-12T23:48:00Z</dcterms:modified>
</cp:coreProperties>
</file>