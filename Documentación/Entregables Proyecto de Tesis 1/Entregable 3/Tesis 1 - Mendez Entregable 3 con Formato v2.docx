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EDA" w:rsidRDefault="00657EDA" w:rsidP="00657EDA">
      <w:pPr>
        <w:jc w:val="center"/>
        <w:rPr>
          <w:b/>
          <w:sz w:val="30"/>
          <w:szCs w:val="30"/>
        </w:rPr>
      </w:pPr>
    </w:p>
    <w:p w:rsidR="00657EDA" w:rsidRPr="002454A8" w:rsidRDefault="00657EDA" w:rsidP="00657EDA">
      <w:pPr>
        <w:jc w:val="center"/>
        <w:rPr>
          <w:b/>
          <w:sz w:val="30"/>
          <w:szCs w:val="30"/>
        </w:rPr>
      </w:pPr>
      <w:r w:rsidRPr="002454A8">
        <w:rPr>
          <w:b/>
          <w:sz w:val="30"/>
          <w:szCs w:val="30"/>
        </w:rPr>
        <w:t>PONTIFICIA UNIVERSIDAD CATÓLICA DEL PERÚ</w:t>
      </w:r>
    </w:p>
    <w:p w:rsidR="00657EDA" w:rsidRDefault="00657EDA" w:rsidP="00657EDA"/>
    <w:p w:rsidR="00657EDA" w:rsidRDefault="00657EDA" w:rsidP="00657EDA">
      <w:pPr>
        <w:jc w:val="center"/>
        <w:rPr>
          <w:b/>
          <w:sz w:val="26"/>
          <w:szCs w:val="26"/>
        </w:rPr>
      </w:pPr>
      <w:r w:rsidRPr="002454A8">
        <w:rPr>
          <w:b/>
          <w:sz w:val="26"/>
          <w:szCs w:val="26"/>
        </w:rPr>
        <w:t>FACULTAD DE CIENCIAS E INGENIERÍA</w:t>
      </w:r>
    </w:p>
    <w:p w:rsidR="00657EDA" w:rsidRDefault="00657EDA" w:rsidP="00657EDA"/>
    <w:p w:rsidR="00657EDA" w:rsidRDefault="00657EDA" w:rsidP="00657EDA">
      <w:pPr>
        <w:spacing w:before="240" w:after="240"/>
        <w:jc w:val="center"/>
        <w:rPr>
          <w:b/>
        </w:rPr>
      </w:pPr>
      <w:r w:rsidRPr="00B9105B">
        <w:rPr>
          <w:b/>
          <w:noProof/>
          <w:lang w:val="es-MX" w:eastAsia="es-MX"/>
        </w:rPr>
        <w:drawing>
          <wp:inline distT="0" distB="0" distL="0" distR="0">
            <wp:extent cx="3305175" cy="1400175"/>
            <wp:effectExtent l="19050" t="0" r="9525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EDA" w:rsidRDefault="00657EDA" w:rsidP="00657EDA">
      <w:pPr>
        <w:jc w:val="center"/>
        <w:rPr>
          <w:b/>
        </w:rPr>
      </w:pPr>
    </w:p>
    <w:p w:rsidR="00657EDA" w:rsidRDefault="00657EDA" w:rsidP="00657EDA">
      <w:pPr>
        <w:jc w:val="center"/>
        <w:rPr>
          <w:b/>
        </w:rPr>
      </w:pPr>
    </w:p>
    <w:p w:rsidR="00EA654E" w:rsidRDefault="00EA654E" w:rsidP="00657EDA">
      <w:pPr>
        <w:jc w:val="center"/>
        <w:rPr>
          <w:b/>
          <w:sz w:val="26"/>
          <w:szCs w:val="26"/>
        </w:rPr>
      </w:pPr>
    </w:p>
    <w:p w:rsidR="00EA654E" w:rsidRDefault="00EA654E" w:rsidP="00657EDA">
      <w:pPr>
        <w:jc w:val="center"/>
        <w:rPr>
          <w:b/>
          <w:sz w:val="26"/>
          <w:szCs w:val="26"/>
        </w:rPr>
      </w:pPr>
    </w:p>
    <w:p w:rsidR="0000463E" w:rsidRDefault="00657EDA" w:rsidP="00657ED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ENTREGABLE N°</w:t>
      </w:r>
      <w:r w:rsidR="0000463E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 xml:space="preserve">: </w:t>
      </w:r>
    </w:p>
    <w:p w:rsidR="0000463E" w:rsidRDefault="0000463E" w:rsidP="00657ED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OBJETIVO GENERAL</w:t>
      </w:r>
    </w:p>
    <w:p w:rsidR="0000463E" w:rsidRDefault="0000463E" w:rsidP="00657ED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OBJETIVOS ESPECÍFICOS</w:t>
      </w:r>
    </w:p>
    <w:p w:rsidR="00657EDA" w:rsidRDefault="005D2FA8" w:rsidP="00657ED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RESULTADOS ESPERADOS</w:t>
      </w:r>
    </w:p>
    <w:p w:rsidR="00657EDA" w:rsidRDefault="00657EDA" w:rsidP="00657EDA">
      <w:pPr>
        <w:jc w:val="center"/>
        <w:rPr>
          <w:b/>
          <w:sz w:val="26"/>
          <w:szCs w:val="26"/>
        </w:rPr>
      </w:pPr>
    </w:p>
    <w:p w:rsidR="00657EDA" w:rsidRDefault="00657EDA" w:rsidP="00657EDA">
      <w:pPr>
        <w:jc w:val="center"/>
        <w:rPr>
          <w:sz w:val="16"/>
          <w:szCs w:val="16"/>
        </w:rPr>
      </w:pPr>
    </w:p>
    <w:p w:rsidR="00EA654E" w:rsidRDefault="00EA654E" w:rsidP="00657EDA">
      <w:pPr>
        <w:jc w:val="center"/>
        <w:rPr>
          <w:b/>
        </w:rPr>
      </w:pPr>
    </w:p>
    <w:p w:rsidR="00790E41" w:rsidRDefault="00790E41" w:rsidP="00790E41">
      <w:pPr>
        <w:jc w:val="center"/>
        <w:rPr>
          <w:b/>
          <w:lang w:val="es-ES"/>
        </w:rPr>
      </w:pPr>
      <w:r>
        <w:rPr>
          <w:b/>
          <w:lang w:val="es-ES"/>
        </w:rPr>
        <w:t>Christian Miguel Méndez Anchante</w:t>
      </w:r>
      <w:r>
        <w:rPr>
          <w:b/>
          <w:lang w:val="es-ES"/>
        </w:rPr>
        <w:br/>
        <w:t>20077079</w:t>
      </w:r>
    </w:p>
    <w:p w:rsidR="00790E41" w:rsidRDefault="00790E41" w:rsidP="00790E41">
      <w:pPr>
        <w:jc w:val="center"/>
        <w:rPr>
          <w:b/>
          <w:lang w:val="es-ES"/>
        </w:rPr>
      </w:pPr>
    </w:p>
    <w:p w:rsidR="00790E41" w:rsidRDefault="00790E41" w:rsidP="00790E41">
      <w:pPr>
        <w:jc w:val="center"/>
        <w:rPr>
          <w:b/>
          <w:lang w:val="es-ES"/>
        </w:rPr>
      </w:pPr>
    </w:p>
    <w:p w:rsidR="00790E41" w:rsidRDefault="00790E41" w:rsidP="00790E41">
      <w:pPr>
        <w:jc w:val="center"/>
        <w:rPr>
          <w:sz w:val="32"/>
          <w:szCs w:val="32"/>
          <w:lang w:val="es-ES"/>
        </w:rPr>
      </w:pPr>
      <w:r>
        <w:rPr>
          <w:b/>
          <w:lang w:val="es-ES"/>
        </w:rPr>
        <w:t>ASESOR: César Augusto Aguilera Serpa</w:t>
      </w:r>
    </w:p>
    <w:p w:rsidR="00657EDA" w:rsidRPr="00790E41" w:rsidRDefault="00657EDA" w:rsidP="00657EDA">
      <w:pPr>
        <w:jc w:val="center"/>
        <w:rPr>
          <w:sz w:val="32"/>
          <w:szCs w:val="32"/>
          <w:lang w:val="es-ES"/>
        </w:rPr>
      </w:pPr>
    </w:p>
    <w:p w:rsidR="00657EDA" w:rsidRDefault="00657EDA" w:rsidP="00657EDA">
      <w:pPr>
        <w:jc w:val="center"/>
        <w:rPr>
          <w:sz w:val="32"/>
          <w:szCs w:val="32"/>
        </w:rPr>
      </w:pPr>
    </w:p>
    <w:p w:rsidR="00657EDA" w:rsidRDefault="00657EDA" w:rsidP="00657EDA">
      <w:pPr>
        <w:jc w:val="center"/>
        <w:rPr>
          <w:sz w:val="32"/>
          <w:szCs w:val="32"/>
        </w:rPr>
      </w:pPr>
    </w:p>
    <w:p w:rsidR="00657EDA" w:rsidRDefault="00657EDA" w:rsidP="00657EDA">
      <w:pPr>
        <w:jc w:val="center"/>
        <w:rPr>
          <w:sz w:val="32"/>
          <w:szCs w:val="32"/>
        </w:rPr>
      </w:pPr>
    </w:p>
    <w:p w:rsidR="00657EDA" w:rsidRDefault="00657EDA" w:rsidP="00657EDA">
      <w:pPr>
        <w:jc w:val="center"/>
        <w:rPr>
          <w:sz w:val="32"/>
          <w:szCs w:val="32"/>
        </w:rPr>
      </w:pPr>
    </w:p>
    <w:p w:rsidR="00657EDA" w:rsidRDefault="00657EDA" w:rsidP="00657EDA">
      <w:pPr>
        <w:jc w:val="center"/>
        <w:rPr>
          <w:sz w:val="32"/>
          <w:szCs w:val="32"/>
        </w:rPr>
      </w:pPr>
    </w:p>
    <w:p w:rsidR="00657EDA" w:rsidRDefault="00657EDA" w:rsidP="00657EDA">
      <w:pPr>
        <w:jc w:val="center"/>
      </w:pPr>
    </w:p>
    <w:p w:rsidR="00790E41" w:rsidRDefault="00790E41" w:rsidP="00790E41">
      <w:pPr>
        <w:jc w:val="center"/>
        <w:rPr>
          <w:lang w:val="es-ES"/>
        </w:rPr>
      </w:pPr>
      <w:r>
        <w:rPr>
          <w:lang w:val="es-ES"/>
        </w:rPr>
        <w:t>PROYECTO DE TESIS 1, HORARIO 981</w:t>
      </w:r>
    </w:p>
    <w:p w:rsidR="00790E41" w:rsidRDefault="00790E41" w:rsidP="00790E41">
      <w:pPr>
        <w:jc w:val="center"/>
        <w:rPr>
          <w:lang w:val="es-ES"/>
        </w:rPr>
      </w:pPr>
    </w:p>
    <w:p w:rsidR="00790E41" w:rsidRDefault="00790E41" w:rsidP="00790E41">
      <w:pPr>
        <w:ind w:left="2832" w:firstLine="3"/>
        <w:rPr>
          <w:rFonts w:ascii="Arial" w:hAnsi="Arial" w:cs="Arial"/>
          <w:i/>
          <w:lang w:val="es-ES"/>
        </w:rPr>
      </w:pPr>
      <w:r>
        <w:rPr>
          <w:rFonts w:ascii="Arial" w:hAnsi="Arial" w:cs="Arial"/>
          <w:i/>
          <w:lang w:val="es-ES"/>
        </w:rPr>
        <w:t xml:space="preserve"> Lima, 20 de Mayo del 2013</w:t>
      </w:r>
    </w:p>
    <w:p w:rsidR="00E45450" w:rsidRPr="00790E41" w:rsidRDefault="00E45450" w:rsidP="00B37E47">
      <w:pPr>
        <w:pStyle w:val="TDC1"/>
        <w:rPr>
          <w:lang w:val="es-ES"/>
        </w:rPr>
      </w:pPr>
    </w:p>
    <w:p w:rsidR="00E45450" w:rsidRDefault="00E45450" w:rsidP="00B37E47">
      <w:pPr>
        <w:pStyle w:val="TDC1"/>
      </w:pPr>
    </w:p>
    <w:p w:rsidR="00E45450" w:rsidRDefault="00E45450" w:rsidP="00B37E47">
      <w:pPr>
        <w:pStyle w:val="TDC1"/>
      </w:pPr>
    </w:p>
    <w:p w:rsidR="00EA654E" w:rsidRDefault="00EA654E" w:rsidP="00543B8D">
      <w:pPr>
        <w:pStyle w:val="TDC1"/>
      </w:pPr>
      <w:r>
        <w:t>Historial de revisiones</w:t>
      </w:r>
    </w:p>
    <w:p w:rsidR="00EA654E" w:rsidRDefault="00EA654E" w:rsidP="00543B8D">
      <w:pPr>
        <w:pStyle w:val="TDC1"/>
      </w:pPr>
    </w:p>
    <w:tbl>
      <w:tblPr>
        <w:tblStyle w:val="Tablaprofesiona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A654E" w:rsidTr="00EA6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22" w:type="dxa"/>
          </w:tcPr>
          <w:p w:rsidR="00EA654E" w:rsidRDefault="00EA654E" w:rsidP="00636E98">
            <w:pPr>
              <w:jc w:val="center"/>
            </w:pPr>
            <w:r>
              <w:t>Descripción de la revisión</w:t>
            </w:r>
          </w:p>
        </w:tc>
        <w:tc>
          <w:tcPr>
            <w:tcW w:w="4322" w:type="dxa"/>
          </w:tcPr>
          <w:p w:rsidR="00EA654E" w:rsidRDefault="00EA654E" w:rsidP="00636E98">
            <w:pPr>
              <w:jc w:val="center"/>
            </w:pPr>
            <w:r>
              <w:t>Fecha de la revisión por parte del asesor</w:t>
            </w:r>
          </w:p>
        </w:tc>
      </w:tr>
      <w:tr w:rsidR="00EA654E" w:rsidTr="00AE43A9">
        <w:tc>
          <w:tcPr>
            <w:tcW w:w="4322" w:type="dxa"/>
          </w:tcPr>
          <w:p w:rsidR="00EA654E" w:rsidRDefault="001610D1" w:rsidP="00636E98">
            <w:pPr>
              <w:jc w:val="center"/>
            </w:pPr>
            <w:r>
              <w:t xml:space="preserve">Reunión para </w:t>
            </w:r>
            <w:r w:rsidR="0099100A">
              <w:t xml:space="preserve">conversar detalles del </w:t>
            </w:r>
            <w:r>
              <w:t>entregable 3</w:t>
            </w:r>
          </w:p>
        </w:tc>
        <w:tc>
          <w:tcPr>
            <w:tcW w:w="4322" w:type="dxa"/>
            <w:vAlign w:val="center"/>
          </w:tcPr>
          <w:p w:rsidR="00EA654E" w:rsidRDefault="001610D1" w:rsidP="00AE43A9">
            <w:pPr>
              <w:jc w:val="center"/>
            </w:pPr>
            <w:r>
              <w:t>30/04/2013</w:t>
            </w:r>
          </w:p>
        </w:tc>
      </w:tr>
      <w:tr w:rsidR="001610D1" w:rsidTr="00EA654E">
        <w:tc>
          <w:tcPr>
            <w:tcW w:w="4322" w:type="dxa"/>
          </w:tcPr>
          <w:p w:rsidR="001610D1" w:rsidRDefault="001610D1" w:rsidP="00636E98">
            <w:pPr>
              <w:jc w:val="center"/>
            </w:pPr>
            <w:r>
              <w:t>Revisión</w:t>
            </w:r>
            <w:r w:rsidR="00D91550">
              <w:t xml:space="preserve"> 1</w:t>
            </w:r>
            <w:r>
              <w:t xml:space="preserve"> por correo electrónico</w:t>
            </w:r>
          </w:p>
        </w:tc>
        <w:tc>
          <w:tcPr>
            <w:tcW w:w="4322" w:type="dxa"/>
          </w:tcPr>
          <w:p w:rsidR="001610D1" w:rsidRDefault="001610D1" w:rsidP="00636E98">
            <w:pPr>
              <w:jc w:val="center"/>
            </w:pPr>
            <w:r>
              <w:t>1</w:t>
            </w:r>
            <w:r w:rsidR="00D91550">
              <w:t>4</w:t>
            </w:r>
            <w:r>
              <w:t>/05/2013</w:t>
            </w:r>
          </w:p>
        </w:tc>
      </w:tr>
      <w:tr w:rsidR="00D91550" w:rsidTr="00EA654E">
        <w:tc>
          <w:tcPr>
            <w:tcW w:w="4322" w:type="dxa"/>
          </w:tcPr>
          <w:p w:rsidR="00D91550" w:rsidRDefault="00D91550" w:rsidP="00636E98">
            <w:pPr>
              <w:jc w:val="center"/>
            </w:pPr>
            <w:r>
              <w:t>Revisión 2 por correo electrónico</w:t>
            </w:r>
          </w:p>
        </w:tc>
        <w:tc>
          <w:tcPr>
            <w:tcW w:w="4322" w:type="dxa"/>
          </w:tcPr>
          <w:p w:rsidR="00D91550" w:rsidRDefault="00DE154B" w:rsidP="00636E98">
            <w:pPr>
              <w:jc w:val="center"/>
            </w:pPr>
            <w:r>
              <w:t>16/05/2013</w:t>
            </w:r>
          </w:p>
        </w:tc>
      </w:tr>
      <w:tr w:rsidR="00322165" w:rsidTr="00EA654E">
        <w:tc>
          <w:tcPr>
            <w:tcW w:w="4322" w:type="dxa"/>
          </w:tcPr>
          <w:p w:rsidR="00322165" w:rsidRDefault="00322165" w:rsidP="00636E98">
            <w:pPr>
              <w:jc w:val="center"/>
            </w:pPr>
            <w:r>
              <w:t>Revisión 3 por correo electrónico</w:t>
            </w:r>
          </w:p>
        </w:tc>
        <w:tc>
          <w:tcPr>
            <w:tcW w:w="4322" w:type="dxa"/>
          </w:tcPr>
          <w:p w:rsidR="00322165" w:rsidRDefault="00322165" w:rsidP="00636E98">
            <w:pPr>
              <w:jc w:val="center"/>
            </w:pPr>
          </w:p>
        </w:tc>
      </w:tr>
    </w:tbl>
    <w:p w:rsidR="00543B8D" w:rsidRDefault="00E45450" w:rsidP="00EA654E">
      <w: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val="es-PE" w:eastAsia="es-ES"/>
        </w:rPr>
        <w:id w:val="1537921719"/>
        <w:docPartObj>
          <w:docPartGallery w:val="Table of Contents"/>
          <w:docPartUnique/>
        </w:docPartObj>
      </w:sdtPr>
      <w:sdtEndPr/>
      <w:sdtContent>
        <w:p w:rsidR="00AA0DDA" w:rsidRDefault="00AA0DDA" w:rsidP="0002440F">
          <w:pPr>
            <w:pStyle w:val="TtulodeTDC"/>
            <w:jc w:val="center"/>
          </w:pPr>
          <w:r>
            <w:t>Tabla de contenido</w:t>
          </w:r>
        </w:p>
        <w:p w:rsidR="0000463E" w:rsidRDefault="004A6516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u w:val="none"/>
              <w:lang w:eastAsia="es-PE"/>
            </w:rPr>
          </w:pPr>
          <w:r>
            <w:fldChar w:fldCharType="begin"/>
          </w:r>
          <w:r w:rsidR="00AA0DDA">
            <w:instrText xml:space="preserve"> TOC \o "1-3" \h \z \u </w:instrText>
          </w:r>
          <w:r>
            <w:fldChar w:fldCharType="separate"/>
          </w:r>
          <w:hyperlink w:anchor="_Toc355621007" w:history="1">
            <w:r w:rsidR="0000463E" w:rsidRPr="008D3820">
              <w:rPr>
                <w:rStyle w:val="Hipervnculo"/>
                <w:noProof/>
              </w:rPr>
              <w:t>1</w:t>
            </w:r>
            <w:r w:rsidR="0000463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u w:val="none"/>
                <w:lang w:eastAsia="es-PE"/>
              </w:rPr>
              <w:tab/>
            </w:r>
            <w:r w:rsidR="0000463E" w:rsidRPr="008D3820">
              <w:rPr>
                <w:rStyle w:val="Hipervnculo"/>
                <w:noProof/>
              </w:rPr>
              <w:t>Objetivo general</w:t>
            </w:r>
            <w:r w:rsidR="0000463E">
              <w:rPr>
                <w:noProof/>
                <w:webHidden/>
              </w:rPr>
              <w:tab/>
            </w:r>
            <w:r w:rsidR="0000463E">
              <w:rPr>
                <w:noProof/>
                <w:webHidden/>
              </w:rPr>
              <w:fldChar w:fldCharType="begin"/>
            </w:r>
            <w:r w:rsidR="0000463E">
              <w:rPr>
                <w:noProof/>
                <w:webHidden/>
              </w:rPr>
              <w:instrText xml:space="preserve"> PAGEREF _Toc355621007 \h </w:instrText>
            </w:r>
            <w:r w:rsidR="0000463E">
              <w:rPr>
                <w:noProof/>
                <w:webHidden/>
              </w:rPr>
            </w:r>
            <w:r w:rsidR="0000463E">
              <w:rPr>
                <w:noProof/>
                <w:webHidden/>
              </w:rPr>
              <w:fldChar w:fldCharType="separate"/>
            </w:r>
            <w:r w:rsidR="0000463E">
              <w:rPr>
                <w:noProof/>
                <w:webHidden/>
              </w:rPr>
              <w:t>4</w:t>
            </w:r>
            <w:r w:rsidR="0000463E">
              <w:rPr>
                <w:noProof/>
                <w:webHidden/>
              </w:rPr>
              <w:fldChar w:fldCharType="end"/>
            </w:r>
          </w:hyperlink>
        </w:p>
        <w:p w:rsidR="0000463E" w:rsidRDefault="00587EA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u w:val="none"/>
              <w:lang w:eastAsia="es-PE"/>
            </w:rPr>
          </w:pPr>
          <w:hyperlink w:anchor="_Toc355621008" w:history="1">
            <w:r w:rsidR="0000463E" w:rsidRPr="008D3820">
              <w:rPr>
                <w:rStyle w:val="Hipervnculo"/>
                <w:noProof/>
              </w:rPr>
              <w:t>2</w:t>
            </w:r>
            <w:r w:rsidR="0000463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u w:val="none"/>
                <w:lang w:eastAsia="es-PE"/>
              </w:rPr>
              <w:tab/>
            </w:r>
            <w:r w:rsidR="0000463E" w:rsidRPr="008D3820">
              <w:rPr>
                <w:rStyle w:val="Hipervnculo"/>
                <w:noProof/>
              </w:rPr>
              <w:t>Objetivos específicos</w:t>
            </w:r>
            <w:r w:rsidR="0000463E">
              <w:rPr>
                <w:noProof/>
                <w:webHidden/>
              </w:rPr>
              <w:tab/>
            </w:r>
            <w:r w:rsidR="0000463E">
              <w:rPr>
                <w:noProof/>
                <w:webHidden/>
              </w:rPr>
              <w:fldChar w:fldCharType="begin"/>
            </w:r>
            <w:r w:rsidR="0000463E">
              <w:rPr>
                <w:noProof/>
                <w:webHidden/>
              </w:rPr>
              <w:instrText xml:space="preserve"> PAGEREF _Toc355621008 \h </w:instrText>
            </w:r>
            <w:r w:rsidR="0000463E">
              <w:rPr>
                <w:noProof/>
                <w:webHidden/>
              </w:rPr>
            </w:r>
            <w:r w:rsidR="0000463E">
              <w:rPr>
                <w:noProof/>
                <w:webHidden/>
              </w:rPr>
              <w:fldChar w:fldCharType="separate"/>
            </w:r>
            <w:r w:rsidR="0000463E">
              <w:rPr>
                <w:noProof/>
                <w:webHidden/>
              </w:rPr>
              <w:t>4</w:t>
            </w:r>
            <w:r w:rsidR="0000463E">
              <w:rPr>
                <w:noProof/>
                <w:webHidden/>
              </w:rPr>
              <w:fldChar w:fldCharType="end"/>
            </w:r>
          </w:hyperlink>
        </w:p>
        <w:p w:rsidR="0000463E" w:rsidRDefault="00587EA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u w:val="none"/>
              <w:lang w:eastAsia="es-PE"/>
            </w:rPr>
          </w:pPr>
          <w:hyperlink w:anchor="_Toc355621009" w:history="1">
            <w:r w:rsidR="0000463E" w:rsidRPr="008D3820">
              <w:rPr>
                <w:rStyle w:val="Hipervnculo"/>
                <w:noProof/>
              </w:rPr>
              <w:t>3</w:t>
            </w:r>
            <w:r w:rsidR="0000463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u w:val="none"/>
                <w:lang w:eastAsia="es-PE"/>
              </w:rPr>
              <w:tab/>
            </w:r>
            <w:r w:rsidR="0000463E" w:rsidRPr="008D3820">
              <w:rPr>
                <w:rStyle w:val="Hipervnculo"/>
                <w:noProof/>
              </w:rPr>
              <w:t>Resultados esperados</w:t>
            </w:r>
            <w:r w:rsidR="0000463E">
              <w:rPr>
                <w:noProof/>
                <w:webHidden/>
              </w:rPr>
              <w:tab/>
            </w:r>
            <w:r w:rsidR="0000463E">
              <w:rPr>
                <w:noProof/>
                <w:webHidden/>
              </w:rPr>
              <w:fldChar w:fldCharType="begin"/>
            </w:r>
            <w:r w:rsidR="0000463E">
              <w:rPr>
                <w:noProof/>
                <w:webHidden/>
              </w:rPr>
              <w:instrText xml:space="preserve"> PAGEREF _Toc355621009 \h </w:instrText>
            </w:r>
            <w:r w:rsidR="0000463E">
              <w:rPr>
                <w:noProof/>
                <w:webHidden/>
              </w:rPr>
            </w:r>
            <w:r w:rsidR="0000463E">
              <w:rPr>
                <w:noProof/>
                <w:webHidden/>
              </w:rPr>
              <w:fldChar w:fldCharType="separate"/>
            </w:r>
            <w:r w:rsidR="0000463E">
              <w:rPr>
                <w:noProof/>
                <w:webHidden/>
              </w:rPr>
              <w:t>4</w:t>
            </w:r>
            <w:r w:rsidR="0000463E">
              <w:rPr>
                <w:noProof/>
                <w:webHidden/>
              </w:rPr>
              <w:fldChar w:fldCharType="end"/>
            </w:r>
          </w:hyperlink>
        </w:p>
        <w:p w:rsidR="00AA0DDA" w:rsidRDefault="004A6516">
          <w:r>
            <w:rPr>
              <w:b/>
              <w:bCs/>
              <w:lang w:val="es-ES"/>
            </w:rPr>
            <w:fldChar w:fldCharType="end"/>
          </w:r>
        </w:p>
      </w:sdtContent>
    </w:sdt>
    <w:p w:rsidR="00EA654E" w:rsidRDefault="00E03558" w:rsidP="00EA654E">
      <w:pPr>
        <w:pStyle w:val="Ttulo1"/>
        <w:numPr>
          <w:ilvl w:val="0"/>
          <w:numId w:val="0"/>
        </w:numPr>
        <w:ind w:left="432"/>
        <w:jc w:val="center"/>
      </w:pPr>
      <w:r>
        <w:br w:type="page"/>
      </w:r>
    </w:p>
    <w:p w:rsidR="007A5781" w:rsidRPr="00F76A9F" w:rsidRDefault="00715953" w:rsidP="007A5781">
      <w:pPr>
        <w:pStyle w:val="Ttulo1"/>
        <w:rPr>
          <w:sz w:val="28"/>
        </w:rPr>
      </w:pPr>
      <w:bookmarkStart w:id="0" w:name="_Toc355621007"/>
      <w:r w:rsidRPr="00F76A9F">
        <w:rPr>
          <w:sz w:val="28"/>
        </w:rPr>
        <w:lastRenderedPageBreak/>
        <w:t>Objetivo general</w:t>
      </w:r>
      <w:bookmarkEnd w:id="0"/>
      <w:r w:rsidRPr="00F76A9F">
        <w:rPr>
          <w:sz w:val="28"/>
        </w:rPr>
        <w:t xml:space="preserve"> </w:t>
      </w:r>
    </w:p>
    <w:p w:rsidR="006E1DC3" w:rsidRDefault="006E1DC3" w:rsidP="006E1DC3"/>
    <w:p w:rsidR="00D539F2" w:rsidRPr="000B4B4D" w:rsidRDefault="00D539F2" w:rsidP="00D539F2">
      <w:pPr>
        <w:ind w:firstLine="432"/>
        <w:rPr>
          <w:lang w:val="es-ES"/>
        </w:rPr>
      </w:pPr>
      <w:r w:rsidRPr="00416F50">
        <w:rPr>
          <w:lang w:val="es-ES"/>
        </w:rPr>
        <w:t>Implementar un sistema de información para la gestión de entrega de servicios generales y de mantenimiento a hogares basado en un esquema de comercio electrónico que permita el manejo de proveedores, registro de las ventas, control de insumos, y gestión del post-servicio.</w:t>
      </w:r>
    </w:p>
    <w:p w:rsidR="0084009E" w:rsidRPr="00D539F2" w:rsidRDefault="0084009E" w:rsidP="006E1DC3">
      <w:pPr>
        <w:rPr>
          <w:lang w:val="es-ES"/>
        </w:rPr>
      </w:pPr>
    </w:p>
    <w:p w:rsidR="006E1DC3" w:rsidRPr="00F76A9F" w:rsidRDefault="006E1DC3" w:rsidP="006E1DC3">
      <w:pPr>
        <w:pStyle w:val="Ttulo1"/>
        <w:rPr>
          <w:sz w:val="28"/>
        </w:rPr>
      </w:pPr>
      <w:bookmarkStart w:id="1" w:name="_Toc355621008"/>
      <w:r w:rsidRPr="00F76A9F">
        <w:rPr>
          <w:sz w:val="28"/>
        </w:rPr>
        <w:t xml:space="preserve">Objetivos </w:t>
      </w:r>
      <w:r w:rsidR="005C44FA" w:rsidRPr="00F76A9F">
        <w:rPr>
          <w:sz w:val="28"/>
        </w:rPr>
        <w:t>específicos</w:t>
      </w:r>
      <w:bookmarkEnd w:id="1"/>
    </w:p>
    <w:p w:rsidR="0084009E" w:rsidRDefault="0084009E" w:rsidP="0000463E"/>
    <w:p w:rsidR="0084009E" w:rsidRPr="002C72AA" w:rsidRDefault="0015398B" w:rsidP="0084009E">
      <w:pPr>
        <w:pStyle w:val="Prrafodelista"/>
        <w:numPr>
          <w:ilvl w:val="0"/>
          <w:numId w:val="28"/>
        </w:numPr>
        <w:ind w:left="426"/>
        <w:rPr>
          <w:lang w:val="es-ES"/>
        </w:rPr>
      </w:pPr>
      <w:r w:rsidRPr="002C72AA">
        <w:rPr>
          <w:lang w:val="es-ES"/>
        </w:rPr>
        <w:t>Elaborar</w:t>
      </w:r>
      <w:r w:rsidR="0084009E" w:rsidRPr="002C72AA">
        <w:rPr>
          <w:lang w:val="es-ES"/>
        </w:rPr>
        <w:t xml:space="preserve"> el caso de negocio</w:t>
      </w:r>
      <w:r w:rsidR="002C72AA" w:rsidRPr="002C72AA">
        <w:rPr>
          <w:lang w:val="es-ES"/>
        </w:rPr>
        <w:t xml:space="preserve"> de la solución planteada</w:t>
      </w:r>
      <w:r w:rsidR="002C72AA">
        <w:rPr>
          <w:lang w:val="es-ES"/>
        </w:rPr>
        <w:t xml:space="preserve"> </w:t>
      </w:r>
      <w:commentRangeStart w:id="2"/>
      <w:r w:rsidR="0084009E" w:rsidRPr="002C72AA">
        <w:rPr>
          <w:lang w:val="es-ES"/>
        </w:rPr>
        <w:t>que</w:t>
      </w:r>
      <w:commentRangeEnd w:id="2"/>
      <w:r>
        <w:rPr>
          <w:rStyle w:val="Refdecomentario"/>
        </w:rPr>
        <w:commentReference w:id="2"/>
      </w:r>
      <w:r w:rsidR="0084009E" w:rsidRPr="002C72AA">
        <w:rPr>
          <w:lang w:val="es-ES"/>
        </w:rPr>
        <w:t xml:space="preserve"> incluye los siguientes procesos:</w:t>
      </w:r>
      <w:r w:rsidR="0084009E" w:rsidRPr="002C72AA">
        <w:rPr>
          <w:lang w:val="es-ES"/>
        </w:rPr>
        <w:br/>
      </w:r>
    </w:p>
    <w:p w:rsidR="0084009E" w:rsidRDefault="0084009E" w:rsidP="0084009E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Contacto inicial.</w:t>
      </w:r>
    </w:p>
    <w:p w:rsidR="0084009E" w:rsidRDefault="0084009E" w:rsidP="0084009E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Visita preliminar.</w:t>
      </w:r>
    </w:p>
    <w:p w:rsidR="0084009E" w:rsidRDefault="0084009E" w:rsidP="0084009E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Insumos y materiales a usar.</w:t>
      </w:r>
    </w:p>
    <w:p w:rsidR="0084009E" w:rsidRDefault="0084009E" w:rsidP="0084009E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Ejecución del trabajo.</w:t>
      </w:r>
    </w:p>
    <w:p w:rsidR="0084009E" w:rsidRDefault="0084009E" w:rsidP="0084009E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Cierre y retroalimentación (</w:t>
      </w:r>
      <w:r w:rsidR="00E311B0">
        <w:rPr>
          <w:lang w:val="es-ES"/>
        </w:rPr>
        <w:t>post-servicio</w:t>
      </w:r>
      <w:r>
        <w:rPr>
          <w:lang w:val="es-ES"/>
        </w:rPr>
        <w:t>).</w:t>
      </w:r>
    </w:p>
    <w:p w:rsidR="0084009E" w:rsidRDefault="0084009E" w:rsidP="0084009E">
      <w:pPr>
        <w:pStyle w:val="Prrafodelista"/>
        <w:ind w:left="426"/>
        <w:rPr>
          <w:lang w:val="es-ES"/>
        </w:rPr>
      </w:pPr>
    </w:p>
    <w:p w:rsidR="0084009E" w:rsidRDefault="0084009E" w:rsidP="0084009E">
      <w:pPr>
        <w:pStyle w:val="Prrafodelista"/>
        <w:numPr>
          <w:ilvl w:val="0"/>
          <w:numId w:val="28"/>
        </w:numPr>
        <w:ind w:left="426"/>
        <w:rPr>
          <w:lang w:val="es-ES"/>
        </w:rPr>
      </w:pPr>
      <w:r>
        <w:rPr>
          <w:lang w:val="es-ES"/>
        </w:rPr>
        <w:t xml:space="preserve">Definir las reglas de negocio que deben cumplir todos los </w:t>
      </w:r>
      <w:r w:rsidR="0015398B">
        <w:rPr>
          <w:lang w:val="es-ES"/>
        </w:rPr>
        <w:t>actores</w:t>
      </w:r>
      <w:r>
        <w:rPr>
          <w:lang w:val="es-ES"/>
        </w:rPr>
        <w:t xml:space="preserve"> involucrados </w:t>
      </w:r>
      <w:r w:rsidR="007B74D9">
        <w:rPr>
          <w:lang w:val="es-ES"/>
        </w:rPr>
        <w:t>(clientes</w:t>
      </w:r>
      <w:r w:rsidR="0015398B">
        <w:rPr>
          <w:lang w:val="es-ES"/>
        </w:rPr>
        <w:t xml:space="preserve"> y</w:t>
      </w:r>
      <w:r w:rsidR="007B74D9">
        <w:rPr>
          <w:lang w:val="es-ES"/>
        </w:rPr>
        <w:t xml:space="preserve"> proveedores) </w:t>
      </w:r>
      <w:r>
        <w:rPr>
          <w:lang w:val="es-ES"/>
        </w:rPr>
        <w:t xml:space="preserve">en el </w:t>
      </w:r>
      <w:del w:id="3" w:author="Christian" w:date="2013-05-17T13:13:00Z">
        <w:r w:rsidR="00DA4AA2" w:rsidDel="002C72AA">
          <w:rPr>
            <w:lang w:val="es-ES"/>
          </w:rPr>
          <w:delText>modelo</w:delText>
        </w:r>
        <w:r w:rsidDel="002C72AA">
          <w:rPr>
            <w:lang w:val="es-ES"/>
          </w:rPr>
          <w:delText xml:space="preserve"> </w:delText>
        </w:r>
      </w:del>
      <w:ins w:id="4" w:author="Christian" w:date="2013-05-17T13:13:00Z">
        <w:r w:rsidR="002C72AA">
          <w:rPr>
            <w:lang w:val="es-ES"/>
          </w:rPr>
          <w:t xml:space="preserve">caso </w:t>
        </w:r>
      </w:ins>
      <w:r>
        <w:rPr>
          <w:lang w:val="es-ES"/>
        </w:rPr>
        <w:t>de negocio</w:t>
      </w:r>
      <w:ins w:id="5" w:author="Christian" w:date="2013-05-17T13:13:00Z">
        <w:r w:rsidR="002C72AA">
          <w:rPr>
            <w:lang w:val="es-ES"/>
          </w:rPr>
          <w:t xml:space="preserve"> considerando los procesos antes mencionados</w:t>
        </w:r>
      </w:ins>
      <w:r>
        <w:rPr>
          <w:lang w:val="es-ES"/>
        </w:rPr>
        <w:t>.</w:t>
      </w:r>
    </w:p>
    <w:p w:rsidR="007322DB" w:rsidRDefault="007322DB" w:rsidP="007322DB">
      <w:pPr>
        <w:pStyle w:val="Prrafodelista"/>
        <w:ind w:left="426"/>
        <w:rPr>
          <w:lang w:val="es-ES"/>
        </w:rPr>
      </w:pPr>
    </w:p>
    <w:p w:rsidR="0084009E" w:rsidRDefault="0084009E" w:rsidP="0084009E">
      <w:pPr>
        <w:pStyle w:val="Prrafodelista"/>
        <w:numPr>
          <w:ilvl w:val="0"/>
          <w:numId w:val="28"/>
        </w:numPr>
        <w:ind w:left="426"/>
        <w:rPr>
          <w:lang w:val="es-ES"/>
        </w:rPr>
      </w:pPr>
      <w:r>
        <w:rPr>
          <w:lang w:val="es-ES"/>
        </w:rPr>
        <w:t xml:space="preserve">Implementar </w:t>
      </w:r>
      <w:r w:rsidR="00D21A98">
        <w:rPr>
          <w:lang w:val="es-ES"/>
        </w:rPr>
        <w:t xml:space="preserve">un proceso de búsqueda basada </w:t>
      </w:r>
      <w:r w:rsidR="00A60523">
        <w:rPr>
          <w:lang w:val="es-ES"/>
        </w:rPr>
        <w:t xml:space="preserve">en el algoritmo </w:t>
      </w:r>
      <w:r>
        <w:rPr>
          <w:lang w:val="es-ES"/>
        </w:rPr>
        <w:t>Tabú para la asignación automática del mejor proveedor al cliente, considerando los siguientes factores:</w:t>
      </w:r>
    </w:p>
    <w:p w:rsidR="0084009E" w:rsidRDefault="0084009E" w:rsidP="0084009E">
      <w:pPr>
        <w:pStyle w:val="Prrafodelista"/>
        <w:rPr>
          <w:lang w:val="es-ES"/>
        </w:rPr>
      </w:pPr>
    </w:p>
    <w:p w:rsidR="0084009E" w:rsidRDefault="0084009E" w:rsidP="0084009E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Disponibilidad del proveedor, según calendario virtual.</w:t>
      </w:r>
    </w:p>
    <w:p w:rsidR="0084009E" w:rsidRDefault="0084009E" w:rsidP="0084009E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Distanciamiento entre ambos.</w:t>
      </w:r>
    </w:p>
    <w:p w:rsidR="0084009E" w:rsidRDefault="0084009E" w:rsidP="0084009E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Puntuación promedio del proveedor, según la calificación de los clientes.</w:t>
      </w:r>
    </w:p>
    <w:p w:rsidR="0084009E" w:rsidRDefault="0084009E" w:rsidP="0084009E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Cumplimiento por parte del proveedor de las reglas de negocio.</w:t>
      </w:r>
      <w:r>
        <w:rPr>
          <w:lang w:val="es-ES"/>
        </w:rPr>
        <w:tab/>
      </w:r>
      <w:r>
        <w:rPr>
          <w:lang w:val="es-ES"/>
        </w:rPr>
        <w:br/>
      </w:r>
    </w:p>
    <w:p w:rsidR="00C92742" w:rsidRPr="00A42CE4" w:rsidRDefault="00C92742" w:rsidP="00C92742">
      <w:pPr>
        <w:pStyle w:val="Prrafodelista"/>
        <w:numPr>
          <w:ilvl w:val="0"/>
          <w:numId w:val="28"/>
        </w:numPr>
        <w:ind w:left="426"/>
        <w:rPr>
          <w:lang w:val="es-ES"/>
        </w:rPr>
      </w:pPr>
      <w:r w:rsidRPr="00F340F8">
        <w:rPr>
          <w:rFonts w:cs="Arial"/>
          <w:szCs w:val="22"/>
          <w:lang w:val="es-ES_tradnl"/>
        </w:rPr>
        <w:t>Realizar un análisis comparativo de herramientas tecnológicas y adoptar l</w:t>
      </w:r>
      <w:r>
        <w:rPr>
          <w:rFonts w:cs="Arial"/>
          <w:szCs w:val="22"/>
          <w:lang w:val="es-ES_tradnl"/>
        </w:rPr>
        <w:t>as que mejor se adecu</w:t>
      </w:r>
      <w:r w:rsidRPr="00F340F8">
        <w:rPr>
          <w:rFonts w:cs="Arial"/>
          <w:szCs w:val="22"/>
          <w:lang w:val="es-ES_tradnl"/>
        </w:rPr>
        <w:t>en a los requerimientos del sistema</w:t>
      </w:r>
      <w:r>
        <w:rPr>
          <w:rFonts w:cs="Arial"/>
          <w:szCs w:val="22"/>
          <w:lang w:val="es-ES_tradnl"/>
        </w:rPr>
        <w:t>.</w:t>
      </w:r>
    </w:p>
    <w:p w:rsidR="0084009E" w:rsidRDefault="0084009E" w:rsidP="00C92742">
      <w:pPr>
        <w:pStyle w:val="Prrafodelista"/>
        <w:ind w:left="426"/>
        <w:rPr>
          <w:lang w:val="es-ES"/>
        </w:rPr>
      </w:pPr>
    </w:p>
    <w:p w:rsidR="005D2FA8" w:rsidRDefault="008429BC" w:rsidP="006E1DC3">
      <w:pPr>
        <w:pStyle w:val="Prrafodelista"/>
        <w:numPr>
          <w:ilvl w:val="0"/>
          <w:numId w:val="28"/>
        </w:numPr>
        <w:ind w:left="426"/>
        <w:rPr>
          <w:lang w:val="es-ES"/>
        </w:rPr>
      </w:pPr>
      <w:r>
        <w:rPr>
          <w:lang w:val="es-ES"/>
        </w:rPr>
        <w:t>Implementación de la solución.</w:t>
      </w:r>
    </w:p>
    <w:p w:rsidR="008429BC" w:rsidRPr="008429BC" w:rsidRDefault="008429BC" w:rsidP="008429BC">
      <w:pPr>
        <w:pStyle w:val="Prrafodelista"/>
        <w:ind w:left="426"/>
        <w:rPr>
          <w:lang w:val="es-ES"/>
        </w:rPr>
      </w:pPr>
    </w:p>
    <w:p w:rsidR="005D2FA8" w:rsidRPr="00F76A9F" w:rsidRDefault="005D2FA8" w:rsidP="005D2FA8">
      <w:pPr>
        <w:pStyle w:val="Ttulo1"/>
        <w:rPr>
          <w:sz w:val="28"/>
        </w:rPr>
      </w:pPr>
      <w:bookmarkStart w:id="6" w:name="_Toc355621009"/>
      <w:r w:rsidRPr="00F76A9F">
        <w:rPr>
          <w:sz w:val="28"/>
        </w:rPr>
        <w:t>Resultados esperados</w:t>
      </w:r>
      <w:bookmarkEnd w:id="6"/>
    </w:p>
    <w:p w:rsidR="00884649" w:rsidRDefault="00884649" w:rsidP="006E1DC3"/>
    <w:p w:rsidR="00286B8B" w:rsidRPr="00286B8B" w:rsidRDefault="00884649" w:rsidP="00286B8B">
      <w:pPr>
        <w:pStyle w:val="Prrafodelista"/>
        <w:numPr>
          <w:ilvl w:val="0"/>
          <w:numId w:val="26"/>
        </w:numPr>
        <w:rPr>
          <w:lang w:val="es-ES"/>
        </w:rPr>
      </w:pPr>
      <w:r>
        <w:t xml:space="preserve">Resultado 1 para el objetivo 1: </w:t>
      </w:r>
      <w:r w:rsidR="00286B8B" w:rsidRPr="00286B8B">
        <w:rPr>
          <w:lang w:val="es-ES"/>
        </w:rPr>
        <w:t xml:space="preserve">Documento que contiene </w:t>
      </w:r>
      <w:del w:id="7" w:author="Christian" w:date="2013-05-17T13:16:00Z">
        <w:r w:rsidR="00286B8B" w:rsidRPr="00286B8B" w:rsidDel="00AF51C5">
          <w:rPr>
            <w:lang w:val="es-ES"/>
          </w:rPr>
          <w:delText>el detalle</w:delText>
        </w:r>
      </w:del>
      <w:ins w:id="8" w:author="Christian" w:date="2013-05-17T13:16:00Z">
        <w:r w:rsidR="00AF51C5">
          <w:rPr>
            <w:lang w:val="es-ES"/>
          </w:rPr>
          <w:t>la descripción</w:t>
        </w:r>
      </w:ins>
      <w:r w:rsidR="00286B8B" w:rsidRPr="00286B8B">
        <w:rPr>
          <w:lang w:val="es-ES"/>
        </w:rPr>
        <w:t xml:space="preserve"> del caso de negocio</w:t>
      </w:r>
      <w:del w:id="9" w:author="Christian" w:date="2013-05-17T13:16:00Z">
        <w:r w:rsidR="00286B8B" w:rsidRPr="00286B8B" w:rsidDel="00AF51C5">
          <w:rPr>
            <w:lang w:val="es-ES"/>
          </w:rPr>
          <w:delText xml:space="preserve"> así como el diagrama de flujo de los procesos involucrados</w:delText>
        </w:r>
      </w:del>
      <w:ins w:id="10" w:author="Christian" w:date="2013-05-17T13:16:00Z">
        <w:r w:rsidR="00AF51C5">
          <w:rPr>
            <w:lang w:val="es-ES"/>
          </w:rPr>
          <w:t xml:space="preserve"> así como </w:t>
        </w:r>
      </w:ins>
      <w:ins w:id="11" w:author="Christian" w:date="2013-05-17T13:17:00Z">
        <w:r w:rsidR="00AF51C5">
          <w:rPr>
            <w:lang w:val="es-ES"/>
          </w:rPr>
          <w:t>el detalle de cada uno de los procesos involucrados</w:t>
        </w:r>
      </w:ins>
      <w:r w:rsidR="00286B8B" w:rsidRPr="00286B8B">
        <w:rPr>
          <w:lang w:val="es-ES"/>
        </w:rPr>
        <w:t>.</w:t>
      </w:r>
    </w:p>
    <w:p w:rsidR="00286B8B" w:rsidRPr="00286B8B" w:rsidRDefault="00286B8B" w:rsidP="00286B8B">
      <w:pPr>
        <w:pStyle w:val="Prrafodelista"/>
        <w:rPr>
          <w:lang w:val="es-ES"/>
        </w:rPr>
      </w:pPr>
    </w:p>
    <w:p w:rsidR="00E0641E" w:rsidRDefault="00884649" w:rsidP="00E0641E">
      <w:pPr>
        <w:pStyle w:val="Prrafodelista"/>
        <w:numPr>
          <w:ilvl w:val="0"/>
          <w:numId w:val="26"/>
        </w:numPr>
      </w:pPr>
      <w:r>
        <w:t xml:space="preserve">Resultado 2 para el objetivo 2: </w:t>
      </w:r>
      <w:r w:rsidR="00E0641E" w:rsidRPr="00E0641E">
        <w:t xml:space="preserve">Documento que contiene y describe todas las reglas de negocio que deben ser cumplidas tanto por clientes como proveedores a fin de poder llevar a cabo el caso de </w:t>
      </w:r>
      <w:commentRangeStart w:id="12"/>
      <w:r w:rsidR="00E0641E" w:rsidRPr="00E0641E">
        <w:t>negocio</w:t>
      </w:r>
      <w:commentRangeEnd w:id="12"/>
      <w:r w:rsidR="00DA4AA2">
        <w:rPr>
          <w:rStyle w:val="Refdecomentario"/>
        </w:rPr>
        <w:commentReference w:id="12"/>
      </w:r>
      <w:ins w:id="13" w:author="Christian" w:date="2013-05-17T13:20:00Z">
        <w:r w:rsidR="006E2B41">
          <w:t xml:space="preserve"> cumpliendo el flujo de procesos involucrados</w:t>
        </w:r>
      </w:ins>
      <w:r w:rsidR="00E0641E" w:rsidRPr="00E0641E">
        <w:t>.</w:t>
      </w:r>
    </w:p>
    <w:p w:rsidR="007F3B7A" w:rsidRDefault="007F3B7A" w:rsidP="007F3B7A">
      <w:pPr>
        <w:pStyle w:val="Prrafodelista"/>
      </w:pPr>
    </w:p>
    <w:p w:rsidR="00286B8B" w:rsidRPr="00286B8B" w:rsidRDefault="00286B8B" w:rsidP="00286B8B">
      <w:pPr>
        <w:pStyle w:val="Prrafodelista"/>
        <w:numPr>
          <w:ilvl w:val="0"/>
          <w:numId w:val="26"/>
        </w:numPr>
      </w:pPr>
      <w:r>
        <w:t xml:space="preserve">Resultado </w:t>
      </w:r>
      <w:r w:rsidR="00D27B2A">
        <w:t>3</w:t>
      </w:r>
      <w:r>
        <w:t xml:space="preserve"> para el objetivo </w:t>
      </w:r>
      <w:r w:rsidR="00D27B2A">
        <w:t>3</w:t>
      </w:r>
      <w:r>
        <w:t xml:space="preserve">: </w:t>
      </w:r>
      <w:r w:rsidR="00E0641E" w:rsidRPr="00E0641E">
        <w:t>Documento que contiene el pseudocódigo del algoritmo Tabú para la asignación del mejor proveedor al cliente, dados los factores mencionados en el objetivo específico.</w:t>
      </w:r>
    </w:p>
    <w:p w:rsidR="00286B8B" w:rsidRDefault="00286B8B" w:rsidP="00286B8B">
      <w:pPr>
        <w:pStyle w:val="Prrafodelista"/>
      </w:pPr>
    </w:p>
    <w:p w:rsidR="005519B2" w:rsidRDefault="005519B2" w:rsidP="005519B2">
      <w:pPr>
        <w:pStyle w:val="Prrafodelista"/>
        <w:numPr>
          <w:ilvl w:val="0"/>
          <w:numId w:val="26"/>
        </w:numPr>
      </w:pPr>
      <w:r>
        <w:t xml:space="preserve">Resultado </w:t>
      </w:r>
      <w:r w:rsidR="00D27B2A">
        <w:t>4</w:t>
      </w:r>
      <w:r>
        <w:t xml:space="preserve"> para el objetivo </w:t>
      </w:r>
      <w:r w:rsidR="00D27B2A">
        <w:t>4</w:t>
      </w:r>
      <w:bookmarkStart w:id="14" w:name="_GoBack"/>
      <w:bookmarkEnd w:id="14"/>
      <w:r>
        <w:t xml:space="preserve">: Cuadro comparativo entre herramientas y tecnologías disponibles a fin de seleccionar aquellas </w:t>
      </w:r>
      <w:r w:rsidR="003067B0">
        <w:t xml:space="preserve">que se van </w:t>
      </w:r>
      <w:r>
        <w:t>a utilizar.</w:t>
      </w:r>
    </w:p>
    <w:p w:rsidR="00D339B0" w:rsidRDefault="00D339B0" w:rsidP="00D339B0">
      <w:pPr>
        <w:pStyle w:val="Prrafodelista"/>
      </w:pPr>
    </w:p>
    <w:p w:rsidR="00D339B0" w:rsidRDefault="00D339B0" w:rsidP="00D339B0">
      <w:pPr>
        <w:pStyle w:val="Prrafodelista"/>
        <w:numPr>
          <w:ilvl w:val="0"/>
          <w:numId w:val="26"/>
        </w:numPr>
      </w:pPr>
      <w:r>
        <w:t xml:space="preserve">Resultado </w:t>
      </w:r>
      <w:r w:rsidR="00D27B2A">
        <w:t>5</w:t>
      </w:r>
      <w:r>
        <w:t xml:space="preserve"> para el objetivo </w:t>
      </w:r>
      <w:r w:rsidR="00D27B2A">
        <w:t>5</w:t>
      </w:r>
      <w:r>
        <w:t xml:space="preserve">: </w:t>
      </w:r>
      <w:r w:rsidRPr="00E0641E">
        <w:t>Producto software implementado.</w:t>
      </w:r>
    </w:p>
    <w:p w:rsidR="00D339B0" w:rsidRDefault="00D339B0" w:rsidP="00D339B0"/>
    <w:p w:rsidR="00884649" w:rsidRDefault="00884649" w:rsidP="00286B8B"/>
    <w:p w:rsidR="00286B8B" w:rsidRDefault="00286B8B" w:rsidP="00884649"/>
    <w:p w:rsidR="00286B8B" w:rsidRDefault="00286B8B" w:rsidP="00884649"/>
    <w:p w:rsidR="00286B8B" w:rsidRDefault="00286B8B" w:rsidP="00884649"/>
    <w:p w:rsidR="00286B8B" w:rsidRDefault="00286B8B" w:rsidP="00884649"/>
    <w:p w:rsidR="00286B8B" w:rsidRDefault="00286B8B" w:rsidP="00884649"/>
    <w:p w:rsidR="00286B8B" w:rsidRDefault="00286B8B" w:rsidP="00884649"/>
    <w:p w:rsidR="00286B8B" w:rsidRDefault="00286B8B" w:rsidP="00884649"/>
    <w:sectPr w:rsidR="00286B8B" w:rsidSect="00C45AC5">
      <w:headerReference w:type="default" r:id="rId11"/>
      <w:footerReference w:type="default" r:id="rId12"/>
      <w:pgSz w:w="11906" w:h="16838" w:code="9"/>
      <w:pgMar w:top="1418" w:right="1701" w:bottom="1418" w:left="1701" w:header="709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César" w:date="2013-05-16T16:42:00Z" w:initials="CA">
    <w:p w:rsidR="0015398B" w:rsidRDefault="003B3868">
      <w:pPr>
        <w:pStyle w:val="Textocomentario"/>
      </w:pPr>
      <w:r>
        <w:t>las reglas de negocio deben considerar estos procesos.</w:t>
      </w:r>
      <w:r w:rsidR="0015398B">
        <w:rPr>
          <w:rStyle w:val="Refdecomentario"/>
        </w:rPr>
        <w:annotationRef/>
      </w:r>
    </w:p>
  </w:comment>
  <w:comment w:id="12" w:author="César" w:date="2013-05-16T16:48:00Z" w:initials="CA">
    <w:p w:rsidR="00DA4AA2" w:rsidRDefault="00DA4AA2">
      <w:pPr>
        <w:pStyle w:val="Textocomentario"/>
      </w:pPr>
      <w:r>
        <w:rPr>
          <w:rStyle w:val="Refdecomentario"/>
        </w:rPr>
        <w:annotationRef/>
      </w:r>
      <w:r>
        <w:t>Aquí el flujo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EA9" w:rsidRDefault="00587EA9">
      <w:r>
        <w:separator/>
      </w:r>
    </w:p>
    <w:p w:rsidR="00587EA9" w:rsidRDefault="00587EA9"/>
    <w:p w:rsidR="00587EA9" w:rsidRDefault="00587EA9" w:rsidP="005737E9"/>
    <w:p w:rsidR="00587EA9" w:rsidRDefault="00587EA9" w:rsidP="005737E9"/>
    <w:p w:rsidR="00587EA9" w:rsidRDefault="00587EA9" w:rsidP="00442B7D"/>
    <w:p w:rsidR="00587EA9" w:rsidRDefault="00587EA9" w:rsidP="00442B7D"/>
    <w:p w:rsidR="00587EA9" w:rsidRDefault="00587EA9" w:rsidP="003B26C9"/>
    <w:p w:rsidR="00587EA9" w:rsidRDefault="00587EA9" w:rsidP="003B26C9"/>
    <w:p w:rsidR="00587EA9" w:rsidRDefault="00587EA9"/>
  </w:endnote>
  <w:endnote w:type="continuationSeparator" w:id="0">
    <w:p w:rsidR="00587EA9" w:rsidRDefault="00587EA9">
      <w:r>
        <w:continuationSeparator/>
      </w:r>
    </w:p>
    <w:p w:rsidR="00587EA9" w:rsidRDefault="00587EA9"/>
    <w:p w:rsidR="00587EA9" w:rsidRDefault="00587EA9" w:rsidP="005737E9"/>
    <w:p w:rsidR="00587EA9" w:rsidRDefault="00587EA9" w:rsidP="005737E9"/>
    <w:p w:rsidR="00587EA9" w:rsidRDefault="00587EA9" w:rsidP="00442B7D"/>
    <w:p w:rsidR="00587EA9" w:rsidRDefault="00587EA9" w:rsidP="00442B7D"/>
    <w:p w:rsidR="00587EA9" w:rsidRDefault="00587EA9" w:rsidP="003B26C9"/>
    <w:p w:rsidR="00587EA9" w:rsidRDefault="00587EA9" w:rsidP="003B26C9"/>
    <w:p w:rsidR="00587EA9" w:rsidRDefault="00587E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F8C" w:rsidRDefault="00C05F8C" w:rsidP="00783E47">
    <w:pPr>
      <w:pStyle w:val="Piedepgina"/>
      <w:pBdr>
        <w:top w:val="single" w:sz="4" w:space="1" w:color="auto"/>
      </w:pBdr>
      <w:jc w:val="center"/>
    </w:pPr>
    <w:r>
      <w:rPr>
        <w:rStyle w:val="Nmerodepgina"/>
        <w:sz w:val="18"/>
        <w:szCs w:val="18"/>
      </w:rPr>
      <w:t xml:space="preserve">                                  </w:t>
    </w:r>
  </w:p>
  <w:sdt>
    <w:sdtPr>
      <w:id w:val="-1268384250"/>
      <w:docPartObj>
        <w:docPartGallery w:val="Page Numbers (Bottom of Page)"/>
        <w:docPartUnique/>
      </w:docPartObj>
    </w:sdtPr>
    <w:sdtEndPr/>
    <w:sdtContent>
      <w:p w:rsidR="00C05F8C" w:rsidRDefault="004A6516">
        <w:pPr>
          <w:pStyle w:val="Piedepgina"/>
          <w:jc w:val="right"/>
        </w:pPr>
        <w:r>
          <w:fldChar w:fldCharType="begin"/>
        </w:r>
        <w:r w:rsidR="00C05F8C">
          <w:instrText>PAGE   \* MERGEFORMAT</w:instrText>
        </w:r>
        <w:r>
          <w:fldChar w:fldCharType="separate"/>
        </w:r>
        <w:r w:rsidR="00D27B2A" w:rsidRPr="00D27B2A">
          <w:rPr>
            <w:noProof/>
            <w:lang w:val="es-ES"/>
          </w:rPr>
          <w:t>5</w:t>
        </w:r>
        <w:r>
          <w:fldChar w:fldCharType="end"/>
        </w:r>
      </w:p>
    </w:sdtContent>
  </w:sdt>
  <w:p w:rsidR="0000446C" w:rsidRDefault="0000446C" w:rsidP="005452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EA9" w:rsidRDefault="00587EA9">
      <w:r>
        <w:separator/>
      </w:r>
    </w:p>
    <w:p w:rsidR="00587EA9" w:rsidRDefault="00587EA9"/>
  </w:footnote>
  <w:footnote w:type="continuationSeparator" w:id="0">
    <w:p w:rsidR="00587EA9" w:rsidRDefault="00587EA9">
      <w:r>
        <w:continuationSeparator/>
      </w:r>
    </w:p>
    <w:p w:rsidR="00587EA9" w:rsidRDefault="00587EA9"/>
    <w:p w:rsidR="00587EA9" w:rsidRDefault="00587EA9" w:rsidP="005737E9"/>
    <w:p w:rsidR="00587EA9" w:rsidRDefault="00587EA9" w:rsidP="005737E9"/>
    <w:p w:rsidR="00587EA9" w:rsidRDefault="00587EA9" w:rsidP="00442B7D"/>
    <w:p w:rsidR="00587EA9" w:rsidRDefault="00587EA9" w:rsidP="00442B7D"/>
    <w:p w:rsidR="00587EA9" w:rsidRDefault="00587EA9" w:rsidP="003B26C9"/>
    <w:p w:rsidR="00587EA9" w:rsidRDefault="00587EA9" w:rsidP="003B26C9"/>
    <w:p w:rsidR="00587EA9" w:rsidRDefault="00587E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D90" w:rsidRDefault="0000446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5408" behindDoc="0" locked="0" layoutInCell="1" allowOverlap="0" wp14:anchorId="1C11B4FC" wp14:editId="6E58F000">
          <wp:simplePos x="0" y="0"/>
          <wp:positionH relativeFrom="column">
            <wp:posOffset>7601652</wp:posOffset>
          </wp:positionH>
          <wp:positionV relativeFrom="paragraph">
            <wp:posOffset>-286586</wp:posOffset>
          </wp:positionV>
          <wp:extent cx="2117758" cy="644893"/>
          <wp:effectExtent l="19050" t="0" r="0" b="0"/>
          <wp:wrapNone/>
          <wp:docPr id="1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58" cy="6448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06E6"/>
    <w:multiLevelType w:val="hybridMultilevel"/>
    <w:tmpl w:val="9B069A5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FF6D97"/>
    <w:multiLevelType w:val="hybridMultilevel"/>
    <w:tmpl w:val="E3223E7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A6BBF"/>
    <w:multiLevelType w:val="hybridMultilevel"/>
    <w:tmpl w:val="ADC03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204B5"/>
    <w:multiLevelType w:val="hybridMultilevel"/>
    <w:tmpl w:val="6D666B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1605A"/>
    <w:multiLevelType w:val="hybridMultilevel"/>
    <w:tmpl w:val="7340D68A"/>
    <w:lvl w:ilvl="0" w:tplc="0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264856A2"/>
    <w:multiLevelType w:val="multilevel"/>
    <w:tmpl w:val="3A1A518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8395A71"/>
    <w:multiLevelType w:val="hybridMultilevel"/>
    <w:tmpl w:val="8B00085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72A01"/>
    <w:multiLevelType w:val="hybridMultilevel"/>
    <w:tmpl w:val="65887F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F6112"/>
    <w:multiLevelType w:val="hybridMultilevel"/>
    <w:tmpl w:val="5216B0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92B02"/>
    <w:multiLevelType w:val="hybridMultilevel"/>
    <w:tmpl w:val="41A4A7E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7196E0B"/>
    <w:multiLevelType w:val="hybridMultilevel"/>
    <w:tmpl w:val="FBBA9B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6385E"/>
    <w:multiLevelType w:val="hybridMultilevel"/>
    <w:tmpl w:val="6492BF1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353D6"/>
    <w:multiLevelType w:val="multilevel"/>
    <w:tmpl w:val="DBDACC2E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A70684"/>
    <w:multiLevelType w:val="hybridMultilevel"/>
    <w:tmpl w:val="708C2BF8"/>
    <w:lvl w:ilvl="0" w:tplc="080A0019">
      <w:start w:val="1"/>
      <w:numFmt w:val="lowerLetter"/>
      <w:lvlText w:val="%1."/>
      <w:lvlJc w:val="left"/>
      <w:pPr>
        <w:ind w:left="1146" w:hanging="360"/>
      </w:pPr>
    </w:lvl>
    <w:lvl w:ilvl="1" w:tplc="080A0019">
      <w:start w:val="1"/>
      <w:numFmt w:val="lowerLetter"/>
      <w:lvlText w:val="%2."/>
      <w:lvlJc w:val="left"/>
      <w:pPr>
        <w:ind w:left="1866" w:hanging="360"/>
      </w:pPr>
    </w:lvl>
    <w:lvl w:ilvl="2" w:tplc="080A001B">
      <w:start w:val="1"/>
      <w:numFmt w:val="lowerRoman"/>
      <w:lvlText w:val="%3."/>
      <w:lvlJc w:val="right"/>
      <w:pPr>
        <w:ind w:left="2586" w:hanging="180"/>
      </w:pPr>
    </w:lvl>
    <w:lvl w:ilvl="3" w:tplc="080A000F">
      <w:start w:val="1"/>
      <w:numFmt w:val="decimal"/>
      <w:lvlText w:val="%4."/>
      <w:lvlJc w:val="left"/>
      <w:pPr>
        <w:ind w:left="3306" w:hanging="360"/>
      </w:pPr>
    </w:lvl>
    <w:lvl w:ilvl="4" w:tplc="080A0019">
      <w:start w:val="1"/>
      <w:numFmt w:val="lowerLetter"/>
      <w:lvlText w:val="%5."/>
      <w:lvlJc w:val="left"/>
      <w:pPr>
        <w:ind w:left="4026" w:hanging="360"/>
      </w:pPr>
    </w:lvl>
    <w:lvl w:ilvl="5" w:tplc="080A001B">
      <w:start w:val="1"/>
      <w:numFmt w:val="lowerRoman"/>
      <w:lvlText w:val="%6."/>
      <w:lvlJc w:val="right"/>
      <w:pPr>
        <w:ind w:left="4746" w:hanging="180"/>
      </w:pPr>
    </w:lvl>
    <w:lvl w:ilvl="6" w:tplc="080A000F">
      <w:start w:val="1"/>
      <w:numFmt w:val="decimal"/>
      <w:lvlText w:val="%7."/>
      <w:lvlJc w:val="left"/>
      <w:pPr>
        <w:ind w:left="5466" w:hanging="360"/>
      </w:pPr>
    </w:lvl>
    <w:lvl w:ilvl="7" w:tplc="080A0019">
      <w:start w:val="1"/>
      <w:numFmt w:val="lowerLetter"/>
      <w:lvlText w:val="%8."/>
      <w:lvlJc w:val="left"/>
      <w:pPr>
        <w:ind w:left="6186" w:hanging="360"/>
      </w:pPr>
    </w:lvl>
    <w:lvl w:ilvl="8" w:tplc="080A001B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37468A6"/>
    <w:multiLevelType w:val="hybridMultilevel"/>
    <w:tmpl w:val="39001340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37983ED2">
      <w:start w:val="1"/>
      <w:numFmt w:val="bullet"/>
      <w:lvlText w:val="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8512A5"/>
    <w:multiLevelType w:val="hybridMultilevel"/>
    <w:tmpl w:val="F648D8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F60B9C"/>
    <w:multiLevelType w:val="hybridMultilevel"/>
    <w:tmpl w:val="B2D8A602"/>
    <w:lvl w:ilvl="0" w:tplc="22160B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6632BC"/>
    <w:multiLevelType w:val="hybridMultilevel"/>
    <w:tmpl w:val="372CE388"/>
    <w:lvl w:ilvl="0" w:tplc="2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8">
    <w:nsid w:val="4EA02028"/>
    <w:multiLevelType w:val="hybridMultilevel"/>
    <w:tmpl w:val="921A98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954792"/>
    <w:multiLevelType w:val="multilevel"/>
    <w:tmpl w:val="143A3BF8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16430AA"/>
    <w:multiLevelType w:val="hybridMultilevel"/>
    <w:tmpl w:val="60AAE014"/>
    <w:lvl w:ilvl="0" w:tplc="080A0019">
      <w:start w:val="1"/>
      <w:numFmt w:val="lowerLetter"/>
      <w:lvlText w:val="%1."/>
      <w:lvlJc w:val="left"/>
      <w:pPr>
        <w:ind w:left="1146" w:hanging="360"/>
      </w:pPr>
    </w:lvl>
    <w:lvl w:ilvl="1" w:tplc="080A0019">
      <w:start w:val="1"/>
      <w:numFmt w:val="lowerLetter"/>
      <w:lvlText w:val="%2."/>
      <w:lvlJc w:val="left"/>
      <w:pPr>
        <w:ind w:left="1866" w:hanging="360"/>
      </w:pPr>
    </w:lvl>
    <w:lvl w:ilvl="2" w:tplc="080A001B">
      <w:start w:val="1"/>
      <w:numFmt w:val="lowerRoman"/>
      <w:lvlText w:val="%3."/>
      <w:lvlJc w:val="right"/>
      <w:pPr>
        <w:ind w:left="2586" w:hanging="180"/>
      </w:pPr>
    </w:lvl>
    <w:lvl w:ilvl="3" w:tplc="080A000F">
      <w:start w:val="1"/>
      <w:numFmt w:val="decimal"/>
      <w:lvlText w:val="%4."/>
      <w:lvlJc w:val="left"/>
      <w:pPr>
        <w:ind w:left="3306" w:hanging="360"/>
      </w:pPr>
    </w:lvl>
    <w:lvl w:ilvl="4" w:tplc="080A0019">
      <w:start w:val="1"/>
      <w:numFmt w:val="lowerLetter"/>
      <w:lvlText w:val="%5."/>
      <w:lvlJc w:val="left"/>
      <w:pPr>
        <w:ind w:left="4026" w:hanging="360"/>
      </w:pPr>
    </w:lvl>
    <w:lvl w:ilvl="5" w:tplc="080A001B">
      <w:start w:val="1"/>
      <w:numFmt w:val="lowerRoman"/>
      <w:lvlText w:val="%6."/>
      <w:lvlJc w:val="right"/>
      <w:pPr>
        <w:ind w:left="4746" w:hanging="180"/>
      </w:pPr>
    </w:lvl>
    <w:lvl w:ilvl="6" w:tplc="080A000F">
      <w:start w:val="1"/>
      <w:numFmt w:val="decimal"/>
      <w:lvlText w:val="%7."/>
      <w:lvlJc w:val="left"/>
      <w:pPr>
        <w:ind w:left="5466" w:hanging="360"/>
      </w:pPr>
    </w:lvl>
    <w:lvl w:ilvl="7" w:tplc="080A0019">
      <w:start w:val="1"/>
      <w:numFmt w:val="lowerLetter"/>
      <w:lvlText w:val="%8."/>
      <w:lvlJc w:val="left"/>
      <w:pPr>
        <w:ind w:left="6186" w:hanging="360"/>
      </w:pPr>
    </w:lvl>
    <w:lvl w:ilvl="8" w:tplc="080A001B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53036B58"/>
    <w:multiLevelType w:val="hybridMultilevel"/>
    <w:tmpl w:val="AAC4A4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7965A5"/>
    <w:multiLevelType w:val="hybridMultilevel"/>
    <w:tmpl w:val="839A152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E22FB6"/>
    <w:multiLevelType w:val="hybridMultilevel"/>
    <w:tmpl w:val="4668859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ED0E4D"/>
    <w:multiLevelType w:val="hybridMultilevel"/>
    <w:tmpl w:val="823825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1468C3"/>
    <w:multiLevelType w:val="hybridMultilevel"/>
    <w:tmpl w:val="8CB46CB2"/>
    <w:lvl w:ilvl="0" w:tplc="040A000F">
      <w:start w:val="1"/>
      <w:numFmt w:val="decimal"/>
      <w:lvlText w:val="%1."/>
      <w:lvlJc w:val="left"/>
      <w:pPr>
        <w:ind w:left="784" w:hanging="360"/>
      </w:pPr>
    </w:lvl>
    <w:lvl w:ilvl="1" w:tplc="040A0019" w:tentative="1">
      <w:start w:val="1"/>
      <w:numFmt w:val="lowerLetter"/>
      <w:lvlText w:val="%2."/>
      <w:lvlJc w:val="left"/>
      <w:pPr>
        <w:ind w:left="1504" w:hanging="360"/>
      </w:pPr>
    </w:lvl>
    <w:lvl w:ilvl="2" w:tplc="040A001B" w:tentative="1">
      <w:start w:val="1"/>
      <w:numFmt w:val="lowerRoman"/>
      <w:lvlText w:val="%3."/>
      <w:lvlJc w:val="right"/>
      <w:pPr>
        <w:ind w:left="2224" w:hanging="180"/>
      </w:pPr>
    </w:lvl>
    <w:lvl w:ilvl="3" w:tplc="040A000F" w:tentative="1">
      <w:start w:val="1"/>
      <w:numFmt w:val="decimal"/>
      <w:lvlText w:val="%4."/>
      <w:lvlJc w:val="left"/>
      <w:pPr>
        <w:ind w:left="2944" w:hanging="360"/>
      </w:pPr>
    </w:lvl>
    <w:lvl w:ilvl="4" w:tplc="040A0019" w:tentative="1">
      <w:start w:val="1"/>
      <w:numFmt w:val="lowerLetter"/>
      <w:lvlText w:val="%5."/>
      <w:lvlJc w:val="left"/>
      <w:pPr>
        <w:ind w:left="3664" w:hanging="360"/>
      </w:pPr>
    </w:lvl>
    <w:lvl w:ilvl="5" w:tplc="040A001B" w:tentative="1">
      <w:start w:val="1"/>
      <w:numFmt w:val="lowerRoman"/>
      <w:lvlText w:val="%6."/>
      <w:lvlJc w:val="right"/>
      <w:pPr>
        <w:ind w:left="4384" w:hanging="180"/>
      </w:pPr>
    </w:lvl>
    <w:lvl w:ilvl="6" w:tplc="040A000F" w:tentative="1">
      <w:start w:val="1"/>
      <w:numFmt w:val="decimal"/>
      <w:lvlText w:val="%7."/>
      <w:lvlJc w:val="left"/>
      <w:pPr>
        <w:ind w:left="5104" w:hanging="360"/>
      </w:pPr>
    </w:lvl>
    <w:lvl w:ilvl="7" w:tplc="040A0019" w:tentative="1">
      <w:start w:val="1"/>
      <w:numFmt w:val="lowerLetter"/>
      <w:lvlText w:val="%8."/>
      <w:lvlJc w:val="left"/>
      <w:pPr>
        <w:ind w:left="5824" w:hanging="360"/>
      </w:pPr>
    </w:lvl>
    <w:lvl w:ilvl="8" w:tplc="04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6">
    <w:nsid w:val="6D594998"/>
    <w:multiLevelType w:val="hybridMultilevel"/>
    <w:tmpl w:val="260CF3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E471CB"/>
    <w:multiLevelType w:val="hybridMultilevel"/>
    <w:tmpl w:val="AC28F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143ABA"/>
    <w:multiLevelType w:val="hybridMultilevel"/>
    <w:tmpl w:val="4FFE1E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653408"/>
    <w:multiLevelType w:val="hybridMultilevel"/>
    <w:tmpl w:val="A6B4ED0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2"/>
  </w:num>
  <w:num w:numId="4">
    <w:abstractNumId w:val="5"/>
  </w:num>
  <w:num w:numId="5">
    <w:abstractNumId w:val="5"/>
  </w:num>
  <w:num w:numId="6">
    <w:abstractNumId w:val="10"/>
  </w:num>
  <w:num w:numId="7">
    <w:abstractNumId w:val="0"/>
  </w:num>
  <w:num w:numId="8">
    <w:abstractNumId w:val="22"/>
  </w:num>
  <w:num w:numId="9">
    <w:abstractNumId w:val="29"/>
  </w:num>
  <w:num w:numId="10">
    <w:abstractNumId w:val="21"/>
  </w:num>
  <w:num w:numId="11">
    <w:abstractNumId w:val="4"/>
  </w:num>
  <w:num w:numId="12">
    <w:abstractNumId w:val="6"/>
  </w:num>
  <w:num w:numId="13">
    <w:abstractNumId w:val="14"/>
  </w:num>
  <w:num w:numId="14">
    <w:abstractNumId w:val="23"/>
  </w:num>
  <w:num w:numId="15">
    <w:abstractNumId w:val="11"/>
  </w:num>
  <w:num w:numId="16">
    <w:abstractNumId w:val="3"/>
  </w:num>
  <w:num w:numId="17">
    <w:abstractNumId w:val="9"/>
  </w:num>
  <w:num w:numId="18">
    <w:abstractNumId w:val="1"/>
  </w:num>
  <w:num w:numId="19">
    <w:abstractNumId w:val="18"/>
  </w:num>
  <w:num w:numId="20">
    <w:abstractNumId w:val="17"/>
  </w:num>
  <w:num w:numId="21">
    <w:abstractNumId w:val="26"/>
  </w:num>
  <w:num w:numId="22">
    <w:abstractNumId w:val="25"/>
  </w:num>
  <w:num w:numId="23">
    <w:abstractNumId w:val="7"/>
  </w:num>
  <w:num w:numId="24">
    <w:abstractNumId w:val="2"/>
  </w:num>
  <w:num w:numId="25">
    <w:abstractNumId w:val="8"/>
  </w:num>
  <w:num w:numId="26">
    <w:abstractNumId w:val="24"/>
  </w:num>
  <w:num w:numId="27">
    <w:abstractNumId w:val="28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7EB"/>
    <w:rsid w:val="0000273C"/>
    <w:rsid w:val="0000446C"/>
    <w:rsid w:val="0000463E"/>
    <w:rsid w:val="00004EA7"/>
    <w:rsid w:val="0001187A"/>
    <w:rsid w:val="0002440F"/>
    <w:rsid w:val="00034C4C"/>
    <w:rsid w:val="00035E57"/>
    <w:rsid w:val="0005365C"/>
    <w:rsid w:val="0005383B"/>
    <w:rsid w:val="00060BFD"/>
    <w:rsid w:val="000648C9"/>
    <w:rsid w:val="00070BE1"/>
    <w:rsid w:val="0007277A"/>
    <w:rsid w:val="0008112E"/>
    <w:rsid w:val="00081587"/>
    <w:rsid w:val="00082334"/>
    <w:rsid w:val="00090771"/>
    <w:rsid w:val="0009237C"/>
    <w:rsid w:val="000931A1"/>
    <w:rsid w:val="000A2F72"/>
    <w:rsid w:val="000B382C"/>
    <w:rsid w:val="000C04C7"/>
    <w:rsid w:val="000D6E01"/>
    <w:rsid w:val="000E4244"/>
    <w:rsid w:val="000E7A9B"/>
    <w:rsid w:val="000F2BE1"/>
    <w:rsid w:val="00102297"/>
    <w:rsid w:val="0011137A"/>
    <w:rsid w:val="00114C97"/>
    <w:rsid w:val="00115C7E"/>
    <w:rsid w:val="00116D29"/>
    <w:rsid w:val="00124BA2"/>
    <w:rsid w:val="00131361"/>
    <w:rsid w:val="00132CB9"/>
    <w:rsid w:val="00141CF2"/>
    <w:rsid w:val="00146308"/>
    <w:rsid w:val="0015398B"/>
    <w:rsid w:val="001610D1"/>
    <w:rsid w:val="00161173"/>
    <w:rsid w:val="00171CF6"/>
    <w:rsid w:val="001746DF"/>
    <w:rsid w:val="0017531F"/>
    <w:rsid w:val="00194ED5"/>
    <w:rsid w:val="001A1570"/>
    <w:rsid w:val="001A17B3"/>
    <w:rsid w:val="001D1FA2"/>
    <w:rsid w:val="001E4140"/>
    <w:rsid w:val="001E7354"/>
    <w:rsid w:val="001F0954"/>
    <w:rsid w:val="001F264A"/>
    <w:rsid w:val="00242300"/>
    <w:rsid w:val="00252CF4"/>
    <w:rsid w:val="002637C8"/>
    <w:rsid w:val="00286B8B"/>
    <w:rsid w:val="00287C60"/>
    <w:rsid w:val="002A0C03"/>
    <w:rsid w:val="002A6002"/>
    <w:rsid w:val="002B38B0"/>
    <w:rsid w:val="002B63B0"/>
    <w:rsid w:val="002C3264"/>
    <w:rsid w:val="002C72AA"/>
    <w:rsid w:val="002D7D11"/>
    <w:rsid w:val="002F5268"/>
    <w:rsid w:val="002F74D4"/>
    <w:rsid w:val="003067B0"/>
    <w:rsid w:val="00307B12"/>
    <w:rsid w:val="003147F8"/>
    <w:rsid w:val="00316109"/>
    <w:rsid w:val="0031636D"/>
    <w:rsid w:val="003212BC"/>
    <w:rsid w:val="00322165"/>
    <w:rsid w:val="00334EC2"/>
    <w:rsid w:val="0034723D"/>
    <w:rsid w:val="00350208"/>
    <w:rsid w:val="003513F5"/>
    <w:rsid w:val="00355217"/>
    <w:rsid w:val="0036402F"/>
    <w:rsid w:val="00380DE2"/>
    <w:rsid w:val="00387E3A"/>
    <w:rsid w:val="003A272F"/>
    <w:rsid w:val="003B26C9"/>
    <w:rsid w:val="003B3868"/>
    <w:rsid w:val="003C4124"/>
    <w:rsid w:val="003F410C"/>
    <w:rsid w:val="00406AAD"/>
    <w:rsid w:val="004151FA"/>
    <w:rsid w:val="00422552"/>
    <w:rsid w:val="0042329C"/>
    <w:rsid w:val="00442B7D"/>
    <w:rsid w:val="004446A6"/>
    <w:rsid w:val="00446E05"/>
    <w:rsid w:val="004633B2"/>
    <w:rsid w:val="004633DE"/>
    <w:rsid w:val="004806B9"/>
    <w:rsid w:val="0048205C"/>
    <w:rsid w:val="004A019A"/>
    <w:rsid w:val="004A4C4B"/>
    <w:rsid w:val="004A6013"/>
    <w:rsid w:val="004A6516"/>
    <w:rsid w:val="004B4AC8"/>
    <w:rsid w:val="004C0393"/>
    <w:rsid w:val="004C08E1"/>
    <w:rsid w:val="004D07A4"/>
    <w:rsid w:val="004D7661"/>
    <w:rsid w:val="004E7805"/>
    <w:rsid w:val="004F2D54"/>
    <w:rsid w:val="004F6567"/>
    <w:rsid w:val="0050197F"/>
    <w:rsid w:val="00506179"/>
    <w:rsid w:val="00506BD1"/>
    <w:rsid w:val="005112B7"/>
    <w:rsid w:val="00513F90"/>
    <w:rsid w:val="00526B63"/>
    <w:rsid w:val="00527F7C"/>
    <w:rsid w:val="00532F66"/>
    <w:rsid w:val="005400BA"/>
    <w:rsid w:val="00540B1C"/>
    <w:rsid w:val="00542242"/>
    <w:rsid w:val="00543B8D"/>
    <w:rsid w:val="00543DBE"/>
    <w:rsid w:val="005452F1"/>
    <w:rsid w:val="00546B6D"/>
    <w:rsid w:val="005519B2"/>
    <w:rsid w:val="00552E01"/>
    <w:rsid w:val="0055667D"/>
    <w:rsid w:val="0056069E"/>
    <w:rsid w:val="0056207A"/>
    <w:rsid w:val="005737E9"/>
    <w:rsid w:val="00587EA9"/>
    <w:rsid w:val="005972B9"/>
    <w:rsid w:val="005A1A24"/>
    <w:rsid w:val="005A6507"/>
    <w:rsid w:val="005C1A1A"/>
    <w:rsid w:val="005C356F"/>
    <w:rsid w:val="005C39D6"/>
    <w:rsid w:val="005C44FA"/>
    <w:rsid w:val="005D2FA8"/>
    <w:rsid w:val="005D6582"/>
    <w:rsid w:val="005F770B"/>
    <w:rsid w:val="00603C36"/>
    <w:rsid w:val="00605DEC"/>
    <w:rsid w:val="00611C8B"/>
    <w:rsid w:val="006136EC"/>
    <w:rsid w:val="006162CB"/>
    <w:rsid w:val="006163B5"/>
    <w:rsid w:val="00636E98"/>
    <w:rsid w:val="00640955"/>
    <w:rsid w:val="00657EDA"/>
    <w:rsid w:val="00666A88"/>
    <w:rsid w:val="00667EB0"/>
    <w:rsid w:val="006715BB"/>
    <w:rsid w:val="00684C5A"/>
    <w:rsid w:val="00691569"/>
    <w:rsid w:val="006A46E0"/>
    <w:rsid w:val="006C4B0A"/>
    <w:rsid w:val="006D4AEF"/>
    <w:rsid w:val="006D60DD"/>
    <w:rsid w:val="006E1DC3"/>
    <w:rsid w:val="006E2B41"/>
    <w:rsid w:val="006F283A"/>
    <w:rsid w:val="00704C2F"/>
    <w:rsid w:val="00707C73"/>
    <w:rsid w:val="00710C72"/>
    <w:rsid w:val="00715953"/>
    <w:rsid w:val="00722098"/>
    <w:rsid w:val="00726739"/>
    <w:rsid w:val="007322DB"/>
    <w:rsid w:val="00734125"/>
    <w:rsid w:val="00745899"/>
    <w:rsid w:val="0074683F"/>
    <w:rsid w:val="00761413"/>
    <w:rsid w:val="0076383C"/>
    <w:rsid w:val="007652E2"/>
    <w:rsid w:val="0077506D"/>
    <w:rsid w:val="00783E47"/>
    <w:rsid w:val="00785B65"/>
    <w:rsid w:val="00790E41"/>
    <w:rsid w:val="007A343B"/>
    <w:rsid w:val="007A5781"/>
    <w:rsid w:val="007A76E8"/>
    <w:rsid w:val="007B74D9"/>
    <w:rsid w:val="007C7B30"/>
    <w:rsid w:val="007E22ED"/>
    <w:rsid w:val="007E4087"/>
    <w:rsid w:val="007F3B7A"/>
    <w:rsid w:val="007F56F7"/>
    <w:rsid w:val="00801114"/>
    <w:rsid w:val="00827708"/>
    <w:rsid w:val="008318E2"/>
    <w:rsid w:val="008323B7"/>
    <w:rsid w:val="00835772"/>
    <w:rsid w:val="00837E92"/>
    <w:rsid w:val="0084009E"/>
    <w:rsid w:val="008411F5"/>
    <w:rsid w:val="00842999"/>
    <w:rsid w:val="008429BC"/>
    <w:rsid w:val="00845CFE"/>
    <w:rsid w:val="00884649"/>
    <w:rsid w:val="0089098E"/>
    <w:rsid w:val="008A2903"/>
    <w:rsid w:val="008A4455"/>
    <w:rsid w:val="008C11EB"/>
    <w:rsid w:val="008C26B9"/>
    <w:rsid w:val="008D187B"/>
    <w:rsid w:val="008D2CC9"/>
    <w:rsid w:val="008D4E2C"/>
    <w:rsid w:val="008E48CA"/>
    <w:rsid w:val="008E5F26"/>
    <w:rsid w:val="008F39F7"/>
    <w:rsid w:val="0090192D"/>
    <w:rsid w:val="00911714"/>
    <w:rsid w:val="00925E59"/>
    <w:rsid w:val="00927CE6"/>
    <w:rsid w:val="009333D3"/>
    <w:rsid w:val="00936FD6"/>
    <w:rsid w:val="00947767"/>
    <w:rsid w:val="0095670A"/>
    <w:rsid w:val="0095721D"/>
    <w:rsid w:val="00980C89"/>
    <w:rsid w:val="009864B9"/>
    <w:rsid w:val="00987D82"/>
    <w:rsid w:val="009900B8"/>
    <w:rsid w:val="0099100A"/>
    <w:rsid w:val="009A0958"/>
    <w:rsid w:val="009A61E4"/>
    <w:rsid w:val="009A66A3"/>
    <w:rsid w:val="009B5E6B"/>
    <w:rsid w:val="009B7E09"/>
    <w:rsid w:val="009D42DD"/>
    <w:rsid w:val="009E4D09"/>
    <w:rsid w:val="009E5CF0"/>
    <w:rsid w:val="00A13AD7"/>
    <w:rsid w:val="00A317D9"/>
    <w:rsid w:val="00A41E91"/>
    <w:rsid w:val="00A519D6"/>
    <w:rsid w:val="00A56257"/>
    <w:rsid w:val="00A60523"/>
    <w:rsid w:val="00A65C4E"/>
    <w:rsid w:val="00A719EE"/>
    <w:rsid w:val="00AA0DDA"/>
    <w:rsid w:val="00AB353F"/>
    <w:rsid w:val="00AB5616"/>
    <w:rsid w:val="00AD0BE3"/>
    <w:rsid w:val="00AD2AB7"/>
    <w:rsid w:val="00AD615F"/>
    <w:rsid w:val="00AE43A9"/>
    <w:rsid w:val="00AE7CD0"/>
    <w:rsid w:val="00AF37EB"/>
    <w:rsid w:val="00AF51C5"/>
    <w:rsid w:val="00AF6062"/>
    <w:rsid w:val="00AF62AC"/>
    <w:rsid w:val="00AF77BC"/>
    <w:rsid w:val="00B006D5"/>
    <w:rsid w:val="00B0256F"/>
    <w:rsid w:val="00B02F51"/>
    <w:rsid w:val="00B11349"/>
    <w:rsid w:val="00B2248C"/>
    <w:rsid w:val="00B23306"/>
    <w:rsid w:val="00B26746"/>
    <w:rsid w:val="00B3504E"/>
    <w:rsid w:val="00B37E47"/>
    <w:rsid w:val="00B41589"/>
    <w:rsid w:val="00B50F40"/>
    <w:rsid w:val="00B57194"/>
    <w:rsid w:val="00B62E16"/>
    <w:rsid w:val="00B778D1"/>
    <w:rsid w:val="00B83489"/>
    <w:rsid w:val="00B91A7B"/>
    <w:rsid w:val="00B94114"/>
    <w:rsid w:val="00B95A35"/>
    <w:rsid w:val="00BB41FF"/>
    <w:rsid w:val="00BD02D3"/>
    <w:rsid w:val="00BE02D4"/>
    <w:rsid w:val="00BE1504"/>
    <w:rsid w:val="00C056A6"/>
    <w:rsid w:val="00C05F8C"/>
    <w:rsid w:val="00C132B0"/>
    <w:rsid w:val="00C16DC6"/>
    <w:rsid w:val="00C45AC5"/>
    <w:rsid w:val="00C46926"/>
    <w:rsid w:val="00C67C6D"/>
    <w:rsid w:val="00C72DEB"/>
    <w:rsid w:val="00C73397"/>
    <w:rsid w:val="00C75B35"/>
    <w:rsid w:val="00C850BD"/>
    <w:rsid w:val="00C92742"/>
    <w:rsid w:val="00C9321D"/>
    <w:rsid w:val="00CA2E59"/>
    <w:rsid w:val="00CA4EEC"/>
    <w:rsid w:val="00CA5A66"/>
    <w:rsid w:val="00CA72F4"/>
    <w:rsid w:val="00CB2817"/>
    <w:rsid w:val="00CD765E"/>
    <w:rsid w:val="00CE24E1"/>
    <w:rsid w:val="00CE4816"/>
    <w:rsid w:val="00CF15BD"/>
    <w:rsid w:val="00D00D6D"/>
    <w:rsid w:val="00D13C41"/>
    <w:rsid w:val="00D16B00"/>
    <w:rsid w:val="00D17FDF"/>
    <w:rsid w:val="00D21A98"/>
    <w:rsid w:val="00D27B2A"/>
    <w:rsid w:val="00D339B0"/>
    <w:rsid w:val="00D33E2B"/>
    <w:rsid w:val="00D45B77"/>
    <w:rsid w:val="00D539F2"/>
    <w:rsid w:val="00D55AE2"/>
    <w:rsid w:val="00D56D70"/>
    <w:rsid w:val="00D74C94"/>
    <w:rsid w:val="00D81D96"/>
    <w:rsid w:val="00D90952"/>
    <w:rsid w:val="00D91550"/>
    <w:rsid w:val="00DA4AA2"/>
    <w:rsid w:val="00DB7C7E"/>
    <w:rsid w:val="00DC1ED4"/>
    <w:rsid w:val="00DC7481"/>
    <w:rsid w:val="00DE154B"/>
    <w:rsid w:val="00DE40D0"/>
    <w:rsid w:val="00DF5001"/>
    <w:rsid w:val="00E03558"/>
    <w:rsid w:val="00E04691"/>
    <w:rsid w:val="00E0641E"/>
    <w:rsid w:val="00E070CD"/>
    <w:rsid w:val="00E1029E"/>
    <w:rsid w:val="00E171DC"/>
    <w:rsid w:val="00E311B0"/>
    <w:rsid w:val="00E40407"/>
    <w:rsid w:val="00E40559"/>
    <w:rsid w:val="00E41FD0"/>
    <w:rsid w:val="00E45450"/>
    <w:rsid w:val="00E5063D"/>
    <w:rsid w:val="00E542C6"/>
    <w:rsid w:val="00E55D90"/>
    <w:rsid w:val="00E604B2"/>
    <w:rsid w:val="00E657EB"/>
    <w:rsid w:val="00E845A7"/>
    <w:rsid w:val="00E848FF"/>
    <w:rsid w:val="00E90BEA"/>
    <w:rsid w:val="00E90CFC"/>
    <w:rsid w:val="00E92112"/>
    <w:rsid w:val="00EA654E"/>
    <w:rsid w:val="00EC0D16"/>
    <w:rsid w:val="00ED3336"/>
    <w:rsid w:val="00EE1769"/>
    <w:rsid w:val="00F00B1A"/>
    <w:rsid w:val="00F0326D"/>
    <w:rsid w:val="00F042A2"/>
    <w:rsid w:val="00F05CBB"/>
    <w:rsid w:val="00F273CE"/>
    <w:rsid w:val="00F47CB2"/>
    <w:rsid w:val="00F504BC"/>
    <w:rsid w:val="00F53A8E"/>
    <w:rsid w:val="00F61BBE"/>
    <w:rsid w:val="00F76A9F"/>
    <w:rsid w:val="00F83E60"/>
    <w:rsid w:val="00F86080"/>
    <w:rsid w:val="00F91900"/>
    <w:rsid w:val="00F9325B"/>
    <w:rsid w:val="00F9525C"/>
    <w:rsid w:val="00FB1A90"/>
    <w:rsid w:val="00FC2264"/>
    <w:rsid w:val="00FD41FD"/>
    <w:rsid w:val="00FD7F10"/>
    <w:rsid w:val="00FE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4C5A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03558"/>
    <w:pPr>
      <w:keepNext/>
      <w:numPr>
        <w:numId w:val="4"/>
      </w:numPr>
      <w:spacing w:before="60" w:after="60" w:line="280" w:lineRule="exact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Normal"/>
    <w:qFormat/>
    <w:rsid w:val="00E03558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Cs/>
      <w:sz w:val="22"/>
      <w:szCs w:val="28"/>
    </w:rPr>
  </w:style>
  <w:style w:type="paragraph" w:styleId="Ttulo3">
    <w:name w:val="heading 3"/>
    <w:basedOn w:val="Normal"/>
    <w:next w:val="Normal"/>
    <w:qFormat/>
    <w:rsid w:val="00E03558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i/>
      <w:sz w:val="20"/>
      <w:szCs w:val="26"/>
    </w:rPr>
  </w:style>
  <w:style w:type="paragraph" w:styleId="Ttulo4">
    <w:name w:val="heading 4"/>
    <w:basedOn w:val="Normal"/>
    <w:next w:val="Normal"/>
    <w:qFormat/>
    <w:rsid w:val="00E03558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03558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3558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03558"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03558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03558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opTtulo1">
    <w:name w:val="PropTítulo 1"/>
    <w:basedOn w:val="Fuentedeprrafopredeter"/>
    <w:rsid w:val="00090771"/>
    <w:rPr>
      <w:rFonts w:ascii="Arial" w:hAnsi="Arial"/>
      <w:b/>
      <w:bCs/>
      <w:sz w:val="22"/>
    </w:rPr>
  </w:style>
  <w:style w:type="paragraph" w:styleId="Encabezado">
    <w:name w:val="header"/>
    <w:basedOn w:val="Normal"/>
    <w:rsid w:val="00AF37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37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F37EB"/>
  </w:style>
  <w:style w:type="character" w:styleId="Hipervnculo">
    <w:name w:val="Hyperlink"/>
    <w:basedOn w:val="Fuentedeprrafopredeter"/>
    <w:uiPriority w:val="99"/>
    <w:rsid w:val="00AF37E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B37E47"/>
    <w:pPr>
      <w:tabs>
        <w:tab w:val="left" w:pos="330"/>
        <w:tab w:val="right" w:leader="underscore" w:pos="8494"/>
      </w:tabs>
      <w:spacing w:before="360" w:after="360"/>
      <w:jc w:val="center"/>
    </w:pPr>
    <w:rPr>
      <w:rFonts w:ascii="Californian FB" w:hAnsi="Californian FB"/>
      <w:b/>
      <w:bCs/>
      <w:caps/>
      <w:sz w:val="28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E03558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E03558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rsid w:val="00E03558"/>
    <w:rPr>
      <w:sz w:val="22"/>
      <w:szCs w:val="22"/>
    </w:rPr>
  </w:style>
  <w:style w:type="paragraph" w:styleId="TDC5">
    <w:name w:val="toc 5"/>
    <w:basedOn w:val="Normal"/>
    <w:next w:val="Normal"/>
    <w:autoRedefine/>
    <w:semiHidden/>
    <w:rsid w:val="00E03558"/>
    <w:rPr>
      <w:sz w:val="22"/>
      <w:szCs w:val="22"/>
    </w:rPr>
  </w:style>
  <w:style w:type="paragraph" w:styleId="TDC6">
    <w:name w:val="toc 6"/>
    <w:basedOn w:val="Normal"/>
    <w:next w:val="Normal"/>
    <w:autoRedefine/>
    <w:semiHidden/>
    <w:rsid w:val="00E03558"/>
    <w:rPr>
      <w:sz w:val="22"/>
      <w:szCs w:val="22"/>
    </w:rPr>
  </w:style>
  <w:style w:type="paragraph" w:styleId="TDC7">
    <w:name w:val="toc 7"/>
    <w:basedOn w:val="Normal"/>
    <w:next w:val="Normal"/>
    <w:autoRedefine/>
    <w:semiHidden/>
    <w:rsid w:val="00E03558"/>
    <w:rPr>
      <w:sz w:val="22"/>
      <w:szCs w:val="22"/>
    </w:rPr>
  </w:style>
  <w:style w:type="paragraph" w:styleId="TDC8">
    <w:name w:val="toc 8"/>
    <w:basedOn w:val="Normal"/>
    <w:next w:val="Normal"/>
    <w:autoRedefine/>
    <w:semiHidden/>
    <w:rsid w:val="00E03558"/>
    <w:rPr>
      <w:sz w:val="22"/>
      <w:szCs w:val="22"/>
    </w:rPr>
  </w:style>
  <w:style w:type="paragraph" w:styleId="TDC9">
    <w:name w:val="toc 9"/>
    <w:basedOn w:val="Normal"/>
    <w:next w:val="Normal"/>
    <w:autoRedefine/>
    <w:semiHidden/>
    <w:rsid w:val="00E03558"/>
    <w:rPr>
      <w:sz w:val="22"/>
      <w:szCs w:val="22"/>
    </w:rPr>
  </w:style>
  <w:style w:type="paragraph" w:styleId="Textoindependiente">
    <w:name w:val="Body Text"/>
    <w:basedOn w:val="Normal"/>
    <w:rsid w:val="004151FA"/>
    <w:pPr>
      <w:jc w:val="right"/>
    </w:pPr>
    <w:rPr>
      <w:sz w:val="20"/>
      <w:szCs w:val="20"/>
      <w:lang w:val="es-ES"/>
    </w:rPr>
  </w:style>
  <w:style w:type="paragraph" w:customStyle="1" w:styleId="xl23">
    <w:name w:val="xl23"/>
    <w:basedOn w:val="Normal"/>
    <w:rsid w:val="004151F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18"/>
      <w:szCs w:val="18"/>
      <w:lang w:val="es-ES"/>
    </w:rPr>
  </w:style>
  <w:style w:type="paragraph" w:customStyle="1" w:styleId="Subttulo">
    <w:name w:val="Subttulo"/>
    <w:basedOn w:val="Normal"/>
    <w:next w:val="Normal"/>
    <w:rsid w:val="004151FA"/>
    <w:pPr>
      <w:autoSpaceDE w:val="0"/>
      <w:autoSpaceDN w:val="0"/>
      <w:adjustRightInd w:val="0"/>
      <w:jc w:val="center"/>
    </w:pPr>
    <w:rPr>
      <w:rFonts w:ascii="Arial" w:hAnsi="Arial"/>
      <w:b/>
      <w:bCs/>
      <w:sz w:val="20"/>
      <w:lang w:val="es-ES"/>
    </w:rPr>
  </w:style>
  <w:style w:type="paragraph" w:customStyle="1" w:styleId="toa">
    <w:name w:val="toa"/>
    <w:basedOn w:val="Normal"/>
    <w:rsid w:val="004151FA"/>
    <w:pPr>
      <w:widowControl w:val="0"/>
      <w:tabs>
        <w:tab w:val="left" w:pos="9000"/>
        <w:tab w:val="right" w:pos="9360"/>
      </w:tabs>
      <w:suppressAutoHyphens/>
    </w:pPr>
    <w:rPr>
      <w:rFonts w:ascii="Courier New" w:eastAsia="Batang" w:hAnsi="Courier New" w:cs="Courier New"/>
      <w:sz w:val="20"/>
      <w:szCs w:val="20"/>
      <w:lang w:val="en-US" w:eastAsia="es-PE"/>
    </w:rPr>
  </w:style>
  <w:style w:type="paragraph" w:customStyle="1" w:styleId="Anexos">
    <w:name w:val="Anexos"/>
    <w:basedOn w:val="Normal"/>
    <w:rsid w:val="004F2D54"/>
    <w:pPr>
      <w:jc w:val="center"/>
    </w:pPr>
    <w:rPr>
      <w:rFonts w:ascii="Tahoma" w:hAnsi="Tahoma"/>
      <w:b/>
      <w:bCs/>
      <w:sz w:val="22"/>
      <w:szCs w:val="20"/>
    </w:rPr>
  </w:style>
  <w:style w:type="paragraph" w:styleId="Sinespaciado">
    <w:name w:val="No Spacing"/>
    <w:link w:val="SinespaciadoCar"/>
    <w:uiPriority w:val="1"/>
    <w:qFormat/>
    <w:rsid w:val="00E45450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450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E454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45450"/>
    <w:rPr>
      <w:rFonts w:ascii="Tahoma" w:hAnsi="Tahoma" w:cs="Tahoma"/>
      <w:sz w:val="16"/>
      <w:szCs w:val="16"/>
      <w:lang w:val="es-PE" w:eastAsia="es-ES"/>
    </w:rPr>
  </w:style>
  <w:style w:type="character" w:styleId="nfasis">
    <w:name w:val="Emphasis"/>
    <w:basedOn w:val="Fuentedeprrafopredeter"/>
    <w:qFormat/>
    <w:rsid w:val="00B37E47"/>
    <w:rPr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11F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4B4A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B4AC8"/>
    <w:rPr>
      <w:rFonts w:ascii="Arial" w:hAnsi="Arial" w:cs="Arial"/>
      <w:b/>
      <w:bCs/>
      <w:kern w:val="32"/>
      <w:sz w:val="24"/>
      <w:szCs w:val="32"/>
      <w:lang w:eastAsia="es-ES"/>
    </w:rPr>
  </w:style>
  <w:style w:type="paragraph" w:styleId="Textonotapie">
    <w:name w:val="footnote text"/>
    <w:basedOn w:val="Normal"/>
    <w:link w:val="TextonotapieCar"/>
    <w:rsid w:val="00F61B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F61BBE"/>
    <w:rPr>
      <w:lang w:eastAsia="es-ES"/>
    </w:rPr>
  </w:style>
  <w:style w:type="character" w:styleId="Refdenotaalpie">
    <w:name w:val="footnote reference"/>
    <w:basedOn w:val="Fuentedeprrafopredeter"/>
    <w:rsid w:val="00F61BBE"/>
    <w:rPr>
      <w:vertAlign w:val="superscript"/>
    </w:rPr>
  </w:style>
  <w:style w:type="paragraph" w:styleId="Sangra2detindependiente">
    <w:name w:val="Body Text Indent 2"/>
    <w:basedOn w:val="Normal"/>
    <w:link w:val="Sangra2detindependienteCar"/>
    <w:rsid w:val="00116D2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16D29"/>
    <w:rPr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5F8C"/>
    <w:rPr>
      <w:sz w:val="24"/>
      <w:szCs w:val="24"/>
      <w:lang w:eastAsia="es-ES"/>
    </w:rPr>
  </w:style>
  <w:style w:type="table" w:styleId="Tablaconcuadrcula">
    <w:name w:val="Table Grid"/>
    <w:basedOn w:val="Tablanormal"/>
    <w:rsid w:val="00EA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EA654E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fdecomentario">
    <w:name w:val="annotation reference"/>
    <w:basedOn w:val="Fuentedeprrafopredeter"/>
    <w:rsid w:val="00D539F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539F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539F2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539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539F2"/>
    <w:rPr>
      <w:b/>
      <w:bCs/>
      <w:lang w:eastAsia="es-ES"/>
    </w:rPr>
  </w:style>
  <w:style w:type="paragraph" w:styleId="Revisin">
    <w:name w:val="Revision"/>
    <w:hidden/>
    <w:uiPriority w:val="99"/>
    <w:semiHidden/>
    <w:rsid w:val="0015398B"/>
    <w:rPr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4C5A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03558"/>
    <w:pPr>
      <w:keepNext/>
      <w:numPr>
        <w:numId w:val="4"/>
      </w:numPr>
      <w:spacing w:before="60" w:after="60" w:line="280" w:lineRule="exact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Normal"/>
    <w:qFormat/>
    <w:rsid w:val="00E03558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Cs/>
      <w:sz w:val="22"/>
      <w:szCs w:val="28"/>
    </w:rPr>
  </w:style>
  <w:style w:type="paragraph" w:styleId="Ttulo3">
    <w:name w:val="heading 3"/>
    <w:basedOn w:val="Normal"/>
    <w:next w:val="Normal"/>
    <w:qFormat/>
    <w:rsid w:val="00E03558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i/>
      <w:sz w:val="20"/>
      <w:szCs w:val="26"/>
    </w:rPr>
  </w:style>
  <w:style w:type="paragraph" w:styleId="Ttulo4">
    <w:name w:val="heading 4"/>
    <w:basedOn w:val="Normal"/>
    <w:next w:val="Normal"/>
    <w:qFormat/>
    <w:rsid w:val="00E03558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03558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3558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03558"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03558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03558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opTtulo1">
    <w:name w:val="PropTítulo 1"/>
    <w:basedOn w:val="Fuentedeprrafopredeter"/>
    <w:rsid w:val="00090771"/>
    <w:rPr>
      <w:rFonts w:ascii="Arial" w:hAnsi="Arial"/>
      <w:b/>
      <w:bCs/>
      <w:sz w:val="22"/>
    </w:rPr>
  </w:style>
  <w:style w:type="paragraph" w:styleId="Encabezado">
    <w:name w:val="header"/>
    <w:basedOn w:val="Normal"/>
    <w:rsid w:val="00AF37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37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F37EB"/>
  </w:style>
  <w:style w:type="character" w:styleId="Hipervnculo">
    <w:name w:val="Hyperlink"/>
    <w:basedOn w:val="Fuentedeprrafopredeter"/>
    <w:uiPriority w:val="99"/>
    <w:rsid w:val="00AF37E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B37E47"/>
    <w:pPr>
      <w:tabs>
        <w:tab w:val="left" w:pos="330"/>
        <w:tab w:val="right" w:leader="underscore" w:pos="8494"/>
      </w:tabs>
      <w:spacing w:before="360" w:after="360"/>
      <w:jc w:val="center"/>
    </w:pPr>
    <w:rPr>
      <w:rFonts w:ascii="Californian FB" w:hAnsi="Californian FB"/>
      <w:b/>
      <w:bCs/>
      <w:caps/>
      <w:sz w:val="28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E03558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E03558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rsid w:val="00E03558"/>
    <w:rPr>
      <w:sz w:val="22"/>
      <w:szCs w:val="22"/>
    </w:rPr>
  </w:style>
  <w:style w:type="paragraph" w:styleId="TDC5">
    <w:name w:val="toc 5"/>
    <w:basedOn w:val="Normal"/>
    <w:next w:val="Normal"/>
    <w:autoRedefine/>
    <w:semiHidden/>
    <w:rsid w:val="00E03558"/>
    <w:rPr>
      <w:sz w:val="22"/>
      <w:szCs w:val="22"/>
    </w:rPr>
  </w:style>
  <w:style w:type="paragraph" w:styleId="TDC6">
    <w:name w:val="toc 6"/>
    <w:basedOn w:val="Normal"/>
    <w:next w:val="Normal"/>
    <w:autoRedefine/>
    <w:semiHidden/>
    <w:rsid w:val="00E03558"/>
    <w:rPr>
      <w:sz w:val="22"/>
      <w:szCs w:val="22"/>
    </w:rPr>
  </w:style>
  <w:style w:type="paragraph" w:styleId="TDC7">
    <w:name w:val="toc 7"/>
    <w:basedOn w:val="Normal"/>
    <w:next w:val="Normal"/>
    <w:autoRedefine/>
    <w:semiHidden/>
    <w:rsid w:val="00E03558"/>
    <w:rPr>
      <w:sz w:val="22"/>
      <w:szCs w:val="22"/>
    </w:rPr>
  </w:style>
  <w:style w:type="paragraph" w:styleId="TDC8">
    <w:name w:val="toc 8"/>
    <w:basedOn w:val="Normal"/>
    <w:next w:val="Normal"/>
    <w:autoRedefine/>
    <w:semiHidden/>
    <w:rsid w:val="00E03558"/>
    <w:rPr>
      <w:sz w:val="22"/>
      <w:szCs w:val="22"/>
    </w:rPr>
  </w:style>
  <w:style w:type="paragraph" w:styleId="TDC9">
    <w:name w:val="toc 9"/>
    <w:basedOn w:val="Normal"/>
    <w:next w:val="Normal"/>
    <w:autoRedefine/>
    <w:semiHidden/>
    <w:rsid w:val="00E03558"/>
    <w:rPr>
      <w:sz w:val="22"/>
      <w:szCs w:val="22"/>
    </w:rPr>
  </w:style>
  <w:style w:type="paragraph" w:styleId="Textoindependiente">
    <w:name w:val="Body Text"/>
    <w:basedOn w:val="Normal"/>
    <w:rsid w:val="004151FA"/>
    <w:pPr>
      <w:jc w:val="right"/>
    </w:pPr>
    <w:rPr>
      <w:sz w:val="20"/>
      <w:szCs w:val="20"/>
      <w:lang w:val="es-ES"/>
    </w:rPr>
  </w:style>
  <w:style w:type="paragraph" w:customStyle="1" w:styleId="xl23">
    <w:name w:val="xl23"/>
    <w:basedOn w:val="Normal"/>
    <w:rsid w:val="004151F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18"/>
      <w:szCs w:val="18"/>
      <w:lang w:val="es-ES"/>
    </w:rPr>
  </w:style>
  <w:style w:type="paragraph" w:customStyle="1" w:styleId="Subttulo">
    <w:name w:val="Subttulo"/>
    <w:basedOn w:val="Normal"/>
    <w:next w:val="Normal"/>
    <w:rsid w:val="004151FA"/>
    <w:pPr>
      <w:autoSpaceDE w:val="0"/>
      <w:autoSpaceDN w:val="0"/>
      <w:adjustRightInd w:val="0"/>
      <w:jc w:val="center"/>
    </w:pPr>
    <w:rPr>
      <w:rFonts w:ascii="Arial" w:hAnsi="Arial"/>
      <w:b/>
      <w:bCs/>
      <w:sz w:val="20"/>
      <w:lang w:val="es-ES"/>
    </w:rPr>
  </w:style>
  <w:style w:type="paragraph" w:customStyle="1" w:styleId="toa">
    <w:name w:val="toa"/>
    <w:basedOn w:val="Normal"/>
    <w:rsid w:val="004151FA"/>
    <w:pPr>
      <w:widowControl w:val="0"/>
      <w:tabs>
        <w:tab w:val="left" w:pos="9000"/>
        <w:tab w:val="right" w:pos="9360"/>
      </w:tabs>
      <w:suppressAutoHyphens/>
    </w:pPr>
    <w:rPr>
      <w:rFonts w:ascii="Courier New" w:eastAsia="Batang" w:hAnsi="Courier New" w:cs="Courier New"/>
      <w:sz w:val="20"/>
      <w:szCs w:val="20"/>
      <w:lang w:val="en-US" w:eastAsia="es-PE"/>
    </w:rPr>
  </w:style>
  <w:style w:type="paragraph" w:customStyle="1" w:styleId="Anexos">
    <w:name w:val="Anexos"/>
    <w:basedOn w:val="Normal"/>
    <w:rsid w:val="004F2D54"/>
    <w:pPr>
      <w:jc w:val="center"/>
    </w:pPr>
    <w:rPr>
      <w:rFonts w:ascii="Tahoma" w:hAnsi="Tahoma"/>
      <w:b/>
      <w:bCs/>
      <w:sz w:val="22"/>
      <w:szCs w:val="20"/>
    </w:rPr>
  </w:style>
  <w:style w:type="paragraph" w:styleId="Sinespaciado">
    <w:name w:val="No Spacing"/>
    <w:link w:val="SinespaciadoCar"/>
    <w:uiPriority w:val="1"/>
    <w:qFormat/>
    <w:rsid w:val="00E45450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450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E454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45450"/>
    <w:rPr>
      <w:rFonts w:ascii="Tahoma" w:hAnsi="Tahoma" w:cs="Tahoma"/>
      <w:sz w:val="16"/>
      <w:szCs w:val="16"/>
      <w:lang w:val="es-PE" w:eastAsia="es-ES"/>
    </w:rPr>
  </w:style>
  <w:style w:type="character" w:styleId="nfasis">
    <w:name w:val="Emphasis"/>
    <w:basedOn w:val="Fuentedeprrafopredeter"/>
    <w:qFormat/>
    <w:rsid w:val="00B37E47"/>
    <w:rPr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11F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4B4A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B4AC8"/>
    <w:rPr>
      <w:rFonts w:ascii="Arial" w:hAnsi="Arial" w:cs="Arial"/>
      <w:b/>
      <w:bCs/>
      <w:kern w:val="32"/>
      <w:sz w:val="24"/>
      <w:szCs w:val="32"/>
      <w:lang w:eastAsia="es-ES"/>
    </w:rPr>
  </w:style>
  <w:style w:type="paragraph" w:styleId="Textonotapie">
    <w:name w:val="footnote text"/>
    <w:basedOn w:val="Normal"/>
    <w:link w:val="TextonotapieCar"/>
    <w:rsid w:val="00F61B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F61BBE"/>
    <w:rPr>
      <w:lang w:eastAsia="es-ES"/>
    </w:rPr>
  </w:style>
  <w:style w:type="character" w:styleId="Refdenotaalpie">
    <w:name w:val="footnote reference"/>
    <w:basedOn w:val="Fuentedeprrafopredeter"/>
    <w:rsid w:val="00F61BBE"/>
    <w:rPr>
      <w:vertAlign w:val="superscript"/>
    </w:rPr>
  </w:style>
  <w:style w:type="paragraph" w:styleId="Sangra2detindependiente">
    <w:name w:val="Body Text Indent 2"/>
    <w:basedOn w:val="Normal"/>
    <w:link w:val="Sangra2detindependienteCar"/>
    <w:rsid w:val="00116D2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16D29"/>
    <w:rPr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5F8C"/>
    <w:rPr>
      <w:sz w:val="24"/>
      <w:szCs w:val="24"/>
      <w:lang w:eastAsia="es-ES"/>
    </w:rPr>
  </w:style>
  <w:style w:type="table" w:styleId="Tablaconcuadrcula">
    <w:name w:val="Table Grid"/>
    <w:basedOn w:val="Tablanormal"/>
    <w:rsid w:val="00EA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EA654E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fdecomentario">
    <w:name w:val="annotation reference"/>
    <w:basedOn w:val="Fuentedeprrafopredeter"/>
    <w:rsid w:val="00D539F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539F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539F2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539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539F2"/>
    <w:rPr>
      <w:b/>
      <w:bCs/>
      <w:lang w:eastAsia="es-ES"/>
    </w:rPr>
  </w:style>
  <w:style w:type="paragraph" w:styleId="Revisin">
    <w:name w:val="Revision"/>
    <w:hidden/>
    <w:uiPriority w:val="99"/>
    <w:semiHidden/>
    <w:rsid w:val="0015398B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4273B80A-32D3-483C-A190-AAD4EE354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477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Propuesta COOPERATIVA STA ROSA</vt:lpstr>
      <vt:lpstr>Propuesta COOPERATIVA STA ROSA</vt:lpstr>
    </vt:vector>
  </TitlesOfParts>
  <Company>PUCP</Company>
  <LinksUpToDate>false</LinksUpToDate>
  <CharactersWithSpaces>3097</CharactersWithSpaces>
  <SharedDoc>false</SharedDoc>
  <HLinks>
    <vt:vector size="48" baseType="variant"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_Toc276200125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_Toc276200124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_Toc276200123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_Toc276200122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_Toc276200121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_Toc276200120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_Toc276200119</vt:lpwstr>
      </vt:variant>
      <vt:variant>
        <vt:i4>7143494</vt:i4>
      </vt:variant>
      <vt:variant>
        <vt:i4>3</vt:i4>
      </vt:variant>
      <vt:variant>
        <vt:i4>0</vt:i4>
      </vt:variant>
      <vt:variant>
        <vt:i4>5</vt:i4>
      </vt:variant>
      <vt:variant>
        <vt:lpwstr>mailto:contactenos@tupiaca.com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COOPERATIVA STA ROSA</dc:title>
  <dc:subject>TUPIA CONSULTORES Y AUDITORES</dc:subject>
  <dc:creator>Administrador</dc:creator>
  <cp:lastModifiedBy>Christian</cp:lastModifiedBy>
  <cp:revision>48</cp:revision>
  <cp:lastPrinted>2012-08-03T19:49:00Z</cp:lastPrinted>
  <dcterms:created xsi:type="dcterms:W3CDTF">2013-05-13T17:29:00Z</dcterms:created>
  <dcterms:modified xsi:type="dcterms:W3CDTF">2013-05-17T23:40:00Z</dcterms:modified>
</cp:coreProperties>
</file>